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6C01" w14:textId="5107415E" w:rsidR="57DA2B04" w:rsidRDefault="724D7023" w:rsidP="724D7023">
      <w:pPr>
        <w:rPr>
          <w:rFonts w:ascii="Calibri" w:eastAsia="Calibri" w:hAnsi="Calibri" w:cs="Calibri"/>
          <w:b/>
          <w:bCs/>
          <w:color w:val="000000" w:themeColor="text1"/>
          <w:sz w:val="24"/>
          <w:szCs w:val="24"/>
        </w:rPr>
      </w:pPr>
      <w:r w:rsidRPr="724D7023">
        <w:rPr>
          <w:rFonts w:ascii="Calibri" w:eastAsia="Calibri" w:hAnsi="Calibri" w:cs="Calibri"/>
          <w:b/>
          <w:bCs/>
          <w:color w:val="000000" w:themeColor="text1"/>
          <w:sz w:val="24"/>
          <w:szCs w:val="24"/>
        </w:rPr>
        <w:t>ZF Diet Infection Outline</w:t>
      </w:r>
    </w:p>
    <w:p w14:paraId="208FFE9C" w14:textId="0E3E358C" w:rsidR="4C07EFA2" w:rsidRDefault="4C07EFA2" w:rsidP="4C07EFA2">
      <w:pPr>
        <w:rPr>
          <w:rFonts w:ascii="Calibri" w:eastAsia="Calibri" w:hAnsi="Calibri" w:cs="Calibri"/>
          <w:color w:val="000000" w:themeColor="text1"/>
          <w:sz w:val="24"/>
          <w:szCs w:val="24"/>
        </w:rPr>
      </w:pPr>
    </w:p>
    <w:p w14:paraId="75EA0E10" w14:textId="128A813F" w:rsidR="4C07EFA2" w:rsidRDefault="724D7023" w:rsidP="724D7023">
      <w:pPr>
        <w:rPr>
          <w:rFonts w:ascii="Calibri" w:eastAsia="Calibri" w:hAnsi="Calibri" w:cs="Calibri"/>
          <w:color w:val="000000" w:themeColor="text1"/>
          <w:sz w:val="24"/>
          <w:szCs w:val="24"/>
        </w:rPr>
      </w:pPr>
      <w:r w:rsidRPr="724D7023">
        <w:rPr>
          <w:rFonts w:ascii="Calibri" w:eastAsia="Calibri" w:hAnsi="Calibri" w:cs="Calibri"/>
          <w:color w:val="000000" w:themeColor="text1"/>
          <w:sz w:val="24"/>
          <w:szCs w:val="24"/>
        </w:rPr>
        <w:t>Diet differentially influences physiology and gut microbiome</w:t>
      </w:r>
    </w:p>
    <w:p w14:paraId="30BA4B62" w14:textId="7D19FFC7" w:rsidR="4C07EFA2" w:rsidRDefault="4C07EFA2" w:rsidP="4C07EFA2">
      <w:pPr>
        <w:pStyle w:val="ListParagraph"/>
        <w:numPr>
          <w:ilvl w:val="0"/>
          <w:numId w:val="3"/>
        </w:numPr>
        <w:rPr>
          <w:rFonts w:eastAsiaTheme="minorEastAsia"/>
          <w:color w:val="000000" w:themeColor="text1"/>
          <w:sz w:val="24"/>
          <w:szCs w:val="24"/>
        </w:rPr>
      </w:pPr>
      <w:r w:rsidRPr="4C07EFA2">
        <w:rPr>
          <w:rFonts w:ascii="Calibri" w:eastAsia="Calibri" w:hAnsi="Calibri" w:cs="Calibri"/>
          <w:color w:val="000000" w:themeColor="text1"/>
          <w:sz w:val="24"/>
          <w:szCs w:val="24"/>
        </w:rPr>
        <w:t>Diet -&gt; physiology</w:t>
      </w:r>
    </w:p>
    <w:p w14:paraId="75FF82C7" w14:textId="0C4AD200" w:rsidR="4C07EFA2" w:rsidRDefault="4C07EFA2" w:rsidP="4C07EFA2">
      <w:pPr>
        <w:pStyle w:val="ListParagraph"/>
        <w:numPr>
          <w:ilvl w:val="0"/>
          <w:numId w:val="3"/>
        </w:numPr>
        <w:rPr>
          <w:color w:val="000000" w:themeColor="text1"/>
          <w:sz w:val="24"/>
          <w:szCs w:val="24"/>
        </w:rPr>
      </w:pPr>
      <w:r w:rsidRPr="4C07EFA2">
        <w:rPr>
          <w:rFonts w:ascii="Calibri" w:eastAsia="Calibri" w:hAnsi="Calibri" w:cs="Calibri"/>
          <w:color w:val="000000" w:themeColor="text1"/>
          <w:sz w:val="24"/>
          <w:szCs w:val="24"/>
        </w:rPr>
        <w:t>Diet -&gt; gut microbiome</w:t>
      </w:r>
    </w:p>
    <w:p w14:paraId="0B16AAFA" w14:textId="5013008F" w:rsidR="4C07EFA2" w:rsidRDefault="4C07EFA2" w:rsidP="4C07EFA2">
      <w:pPr>
        <w:rPr>
          <w:rFonts w:ascii="Calibri" w:eastAsia="Calibri" w:hAnsi="Calibri" w:cs="Calibri"/>
          <w:color w:val="000000" w:themeColor="text1"/>
          <w:sz w:val="24"/>
          <w:szCs w:val="24"/>
        </w:rPr>
      </w:pPr>
      <w:r w:rsidRPr="4C07EFA2">
        <w:rPr>
          <w:rFonts w:ascii="Calibri" w:eastAsia="Calibri" w:hAnsi="Calibri" w:cs="Calibri"/>
          <w:color w:val="000000" w:themeColor="text1"/>
          <w:sz w:val="24"/>
          <w:szCs w:val="24"/>
        </w:rPr>
        <w:t>Diet impacts the successional development of the zebrafish gut microbiome</w:t>
      </w:r>
    </w:p>
    <w:p w14:paraId="57968AD3" w14:textId="4BCDBAEA" w:rsidR="4C07EFA2" w:rsidRDefault="4C07EFA2" w:rsidP="4C07EFA2">
      <w:pPr>
        <w:pStyle w:val="ListParagraph"/>
        <w:numPr>
          <w:ilvl w:val="0"/>
          <w:numId w:val="2"/>
        </w:numPr>
        <w:rPr>
          <w:rFonts w:eastAsiaTheme="minorEastAsia"/>
          <w:color w:val="000000" w:themeColor="text1"/>
          <w:sz w:val="24"/>
          <w:szCs w:val="24"/>
        </w:rPr>
      </w:pPr>
      <w:r w:rsidRPr="4C07EFA2">
        <w:rPr>
          <w:rFonts w:ascii="Calibri" w:eastAsia="Calibri" w:hAnsi="Calibri" w:cs="Calibri"/>
          <w:color w:val="000000" w:themeColor="text1"/>
          <w:sz w:val="24"/>
          <w:szCs w:val="24"/>
        </w:rPr>
        <w:t>Time -&gt; physiology</w:t>
      </w:r>
    </w:p>
    <w:p w14:paraId="6293E874" w14:textId="2ED457C6"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Time -&gt; gut microbiome</w:t>
      </w:r>
    </w:p>
    <w:p w14:paraId="44C88E0A" w14:textId="4CC1C861"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Diet + time -&gt; physiology</w:t>
      </w:r>
    </w:p>
    <w:p w14:paraId="6AE9699A" w14:textId="7916B3A8"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Diet + time -&gt; gut microbiome</w:t>
      </w:r>
    </w:p>
    <w:p w14:paraId="5A88DE92" w14:textId="133B1CCB" w:rsidR="4C07EFA2" w:rsidRDefault="4C07EFA2" w:rsidP="4C07EFA2">
      <w:pPr>
        <w:pStyle w:val="ListParagraph"/>
        <w:numPr>
          <w:ilvl w:val="0"/>
          <w:numId w:val="2"/>
        </w:numPr>
        <w:rPr>
          <w:rFonts w:eastAsiaTheme="minorEastAsia"/>
          <w:color w:val="000000" w:themeColor="text1"/>
          <w:sz w:val="24"/>
          <w:szCs w:val="24"/>
        </w:rPr>
      </w:pPr>
      <w:r w:rsidRPr="4C07EFA2">
        <w:rPr>
          <w:rFonts w:ascii="Calibri" w:eastAsia="Calibri" w:hAnsi="Calibri" w:cs="Calibri"/>
          <w:color w:val="000000" w:themeColor="text1"/>
          <w:sz w:val="24"/>
          <w:szCs w:val="24"/>
        </w:rPr>
        <w:t>Diet + physiology -&gt; gut microbiome</w:t>
      </w:r>
    </w:p>
    <w:p w14:paraId="5BAD8F1A" w14:textId="43CC98C8" w:rsidR="4C07EFA2" w:rsidRDefault="4C07EFA2" w:rsidP="4C07EFA2">
      <w:pPr>
        <w:rPr>
          <w:rFonts w:ascii="Calibri" w:eastAsia="Calibri" w:hAnsi="Calibri" w:cs="Calibri"/>
          <w:color w:val="000000" w:themeColor="text1"/>
          <w:sz w:val="24"/>
          <w:szCs w:val="24"/>
        </w:rPr>
      </w:pPr>
      <w:r w:rsidRPr="4C07EFA2">
        <w:rPr>
          <w:rFonts w:ascii="Calibri" w:eastAsia="Calibri" w:hAnsi="Calibri" w:cs="Calibri"/>
          <w:color w:val="000000" w:themeColor="text1"/>
          <w:sz w:val="24"/>
          <w:szCs w:val="24"/>
        </w:rPr>
        <w:t>Diet influences gut microbiome’s sensitivity to pathogen exposure</w:t>
      </w:r>
    </w:p>
    <w:p w14:paraId="177CF3EC" w14:textId="023005A8" w:rsidR="4C07EFA2" w:rsidRDefault="4C07EFA2" w:rsidP="4C07EFA2">
      <w:pPr>
        <w:pStyle w:val="ListParagraph"/>
        <w:numPr>
          <w:ilvl w:val="0"/>
          <w:numId w:val="1"/>
        </w:numPr>
        <w:rPr>
          <w:color w:val="000000" w:themeColor="text1"/>
          <w:sz w:val="24"/>
          <w:szCs w:val="24"/>
        </w:rPr>
      </w:pPr>
      <w:r w:rsidRPr="4C07EFA2">
        <w:rPr>
          <w:rFonts w:ascii="Calibri" w:eastAsia="Calibri" w:hAnsi="Calibri" w:cs="Calibri"/>
          <w:color w:val="000000" w:themeColor="text1"/>
          <w:sz w:val="24"/>
          <w:szCs w:val="24"/>
        </w:rPr>
        <w:t>Pathogen exposure -&gt; gut microbiome</w:t>
      </w:r>
    </w:p>
    <w:p w14:paraId="3DB40E27" w14:textId="540E4E27" w:rsidR="4C07EFA2" w:rsidRDefault="4C07EFA2" w:rsidP="4C07EFA2">
      <w:pPr>
        <w:pStyle w:val="ListParagraph"/>
        <w:numPr>
          <w:ilvl w:val="0"/>
          <w:numId w:val="1"/>
        </w:numPr>
        <w:rPr>
          <w:rFonts w:eastAsiaTheme="minorEastAsia"/>
          <w:color w:val="000000" w:themeColor="text1"/>
          <w:sz w:val="24"/>
          <w:szCs w:val="24"/>
        </w:rPr>
      </w:pPr>
      <w:r w:rsidRPr="4C07EFA2">
        <w:rPr>
          <w:rFonts w:ascii="Calibri" w:eastAsia="Calibri" w:hAnsi="Calibri" w:cs="Calibri"/>
          <w:color w:val="000000" w:themeColor="text1"/>
          <w:sz w:val="24"/>
          <w:szCs w:val="24"/>
        </w:rPr>
        <w:t xml:space="preserve">Path exp + diet -&gt; </w:t>
      </w:r>
      <w:r w:rsidRPr="4C07EFA2">
        <w:rPr>
          <w:rFonts w:ascii="Calibri" w:eastAsia="Calibri" w:hAnsi="Calibri" w:cs="Calibri"/>
          <w:color w:val="000000" w:themeColor="text1"/>
        </w:rPr>
        <w:t>gut microbiome</w:t>
      </w:r>
    </w:p>
    <w:p w14:paraId="69703F9E" w14:textId="2E0FB9CF" w:rsidR="4C07EFA2" w:rsidRDefault="4C07EFA2" w:rsidP="4C07EFA2">
      <w:pPr>
        <w:rPr>
          <w:rFonts w:ascii="Calibri" w:eastAsia="Calibri" w:hAnsi="Calibri" w:cs="Calibri"/>
          <w:color w:val="000000" w:themeColor="text1"/>
          <w:sz w:val="24"/>
          <w:szCs w:val="24"/>
        </w:rPr>
      </w:pPr>
    </w:p>
    <w:p w14:paraId="6F5649EA" w14:textId="5C11FBAE" w:rsidR="4C07EFA2" w:rsidRDefault="4C07EFA2" w:rsidP="4C07EFA2">
      <w:pPr>
        <w:rPr>
          <w:rFonts w:ascii="Calibri" w:eastAsia="Calibri" w:hAnsi="Calibri" w:cs="Calibri"/>
          <w:color w:val="000000" w:themeColor="text1"/>
          <w:sz w:val="24"/>
          <w:szCs w:val="24"/>
        </w:rPr>
      </w:pPr>
    </w:p>
    <w:p w14:paraId="2F3EE862" w14:textId="4703C274" w:rsidR="57DA2B04" w:rsidRDefault="57DA2B04" w:rsidP="57DA2B04">
      <w:pPr>
        <w:rPr>
          <w:rFonts w:ascii="Calibri" w:eastAsia="Calibri" w:hAnsi="Calibri" w:cs="Calibri"/>
          <w:color w:val="000000" w:themeColor="text1"/>
          <w:sz w:val="24"/>
          <w:szCs w:val="24"/>
        </w:rPr>
      </w:pPr>
    </w:p>
    <w:p w14:paraId="47CFB72E" w14:textId="6857C76B" w:rsidR="4C07EFA2" w:rsidRDefault="4C07EFA2">
      <w:r>
        <w:br w:type="page"/>
      </w:r>
    </w:p>
    <w:p w14:paraId="59157263" w14:textId="2CEDFC5A" w:rsidR="724D7023" w:rsidRDefault="724D7023" w:rsidP="724D7023">
      <w:pPr>
        <w:rPr>
          <w:rFonts w:ascii="Calibri" w:eastAsia="Calibri" w:hAnsi="Calibri" w:cs="Calibri"/>
          <w:color w:val="000000" w:themeColor="text1"/>
          <w:sz w:val="24"/>
          <w:szCs w:val="24"/>
        </w:rPr>
      </w:pPr>
      <w:r w:rsidRPr="724D7023">
        <w:rPr>
          <w:rFonts w:ascii="Calibri" w:eastAsia="Calibri" w:hAnsi="Calibri" w:cs="Calibri"/>
          <w:b/>
          <w:bCs/>
          <w:color w:val="000000" w:themeColor="text1"/>
          <w:sz w:val="24"/>
          <w:szCs w:val="24"/>
        </w:rPr>
        <w:lastRenderedPageBreak/>
        <w:t>Diet differentially influences physiology and gut microbiome</w:t>
      </w:r>
    </w:p>
    <w:p w14:paraId="4CAF5C76" w14:textId="4ACC81F0" w:rsidR="00475268" w:rsidRDefault="00475268" w:rsidP="001B1806">
      <w:pPr>
        <w:pStyle w:val="ListParagraph"/>
        <w:numPr>
          <w:ilvl w:val="0"/>
          <w:numId w:val="19"/>
        </w:numPr>
        <w:rPr>
          <w:rFonts w:eastAsiaTheme="minorEastAsia"/>
          <w:sz w:val="24"/>
          <w:szCs w:val="24"/>
        </w:rPr>
      </w:pPr>
      <w:r>
        <w:rPr>
          <w:rFonts w:eastAsiaTheme="minorEastAsia"/>
          <w:sz w:val="24"/>
          <w:szCs w:val="24"/>
        </w:rPr>
        <w:t>Notes:</w:t>
      </w:r>
    </w:p>
    <w:p w14:paraId="22A1AB42" w14:textId="5516CA93" w:rsidR="00475268" w:rsidRDefault="00475268" w:rsidP="00475268">
      <w:pPr>
        <w:pStyle w:val="ListParagraph"/>
        <w:numPr>
          <w:ilvl w:val="1"/>
          <w:numId w:val="19"/>
        </w:numPr>
        <w:rPr>
          <w:rFonts w:eastAsiaTheme="minorEastAsia"/>
          <w:sz w:val="24"/>
          <w:szCs w:val="24"/>
        </w:rPr>
      </w:pPr>
      <w:r>
        <w:rPr>
          <w:rFonts w:eastAsiaTheme="minorEastAsia"/>
          <w:sz w:val="24"/>
          <w:szCs w:val="24"/>
        </w:rPr>
        <w:t xml:space="preserve">Not many studies </w:t>
      </w:r>
      <w:r w:rsidR="001E2FAF">
        <w:rPr>
          <w:rFonts w:eastAsiaTheme="minorEastAsia"/>
          <w:sz w:val="24"/>
          <w:szCs w:val="24"/>
        </w:rPr>
        <w:t>looking at 3mpf+</w:t>
      </w:r>
    </w:p>
    <w:p w14:paraId="66664171" w14:textId="4626C823" w:rsidR="00683C0E" w:rsidRDefault="00683C0E" w:rsidP="00683C0E">
      <w:pPr>
        <w:pStyle w:val="ListParagraph"/>
        <w:numPr>
          <w:ilvl w:val="2"/>
          <w:numId w:val="19"/>
        </w:numPr>
        <w:rPr>
          <w:rFonts w:eastAsiaTheme="minorEastAsia"/>
          <w:sz w:val="24"/>
          <w:szCs w:val="24"/>
        </w:rPr>
      </w:pPr>
      <w:r>
        <w:rPr>
          <w:rFonts w:eastAsiaTheme="minorEastAsia"/>
          <w:sz w:val="24"/>
          <w:szCs w:val="24"/>
        </w:rPr>
        <w:t>Adaptive immunity, changes in diet could impact results</w:t>
      </w:r>
    </w:p>
    <w:p w14:paraId="58D8C559" w14:textId="77777777" w:rsidR="00683C0E" w:rsidRPr="00475268" w:rsidRDefault="00683C0E" w:rsidP="00683C0E">
      <w:pPr>
        <w:pStyle w:val="ListParagraph"/>
        <w:numPr>
          <w:ilvl w:val="2"/>
          <w:numId w:val="19"/>
        </w:numPr>
        <w:rPr>
          <w:rFonts w:eastAsiaTheme="minorEastAsia"/>
          <w:sz w:val="24"/>
          <w:szCs w:val="24"/>
        </w:rPr>
      </w:pPr>
    </w:p>
    <w:p w14:paraId="297C3B73" w14:textId="31275331"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205E6818" w14:textId="4C9979E5" w:rsidR="001E2FAF" w:rsidRDefault="001E2FAF" w:rsidP="001B1806">
      <w:pPr>
        <w:pStyle w:val="ListParagraph"/>
        <w:numPr>
          <w:ilvl w:val="1"/>
          <w:numId w:val="19"/>
        </w:numPr>
        <w:rPr>
          <w:rFonts w:eastAsiaTheme="minorEastAsia"/>
          <w:sz w:val="24"/>
          <w:szCs w:val="24"/>
        </w:rPr>
      </w:pPr>
      <w:r>
        <w:rPr>
          <w:rFonts w:eastAsiaTheme="minorEastAsia"/>
          <w:sz w:val="24"/>
          <w:szCs w:val="24"/>
        </w:rPr>
        <w:t>ZF Diets vary considerably in nutritional and ingredient composition</w:t>
      </w:r>
    </w:p>
    <w:p w14:paraId="28061D04" w14:textId="3B459A6C" w:rsidR="001E2FAF" w:rsidRDefault="001E2FAF" w:rsidP="001B1806">
      <w:pPr>
        <w:pStyle w:val="ListParagraph"/>
        <w:numPr>
          <w:ilvl w:val="1"/>
          <w:numId w:val="19"/>
        </w:numPr>
        <w:rPr>
          <w:rFonts w:eastAsiaTheme="minorEastAsia"/>
          <w:sz w:val="24"/>
          <w:szCs w:val="24"/>
        </w:rPr>
      </w:pPr>
      <w:r>
        <w:rPr>
          <w:rFonts w:eastAsiaTheme="minorEastAsia"/>
          <w:sz w:val="24"/>
          <w:szCs w:val="24"/>
        </w:rPr>
        <w:t xml:space="preserve">No standard reference </w:t>
      </w:r>
      <w:proofErr w:type="gramStart"/>
      <w:r>
        <w:rPr>
          <w:rFonts w:eastAsiaTheme="minorEastAsia"/>
          <w:sz w:val="24"/>
          <w:szCs w:val="24"/>
        </w:rPr>
        <w:t>diet</w:t>
      </w:r>
      <w:proofErr w:type="gramEnd"/>
    </w:p>
    <w:p w14:paraId="1F37FF0E" w14:textId="4D407F27" w:rsidR="00CD25A7" w:rsidRPr="00CD25A7" w:rsidRDefault="00CD25A7" w:rsidP="00CD25A7">
      <w:pPr>
        <w:pStyle w:val="ListParagraph"/>
        <w:numPr>
          <w:ilvl w:val="1"/>
          <w:numId w:val="19"/>
        </w:numPr>
        <w:rPr>
          <w:rFonts w:eastAsiaTheme="minorEastAsia"/>
          <w:sz w:val="24"/>
          <w:szCs w:val="24"/>
        </w:rPr>
      </w:pPr>
      <w:r>
        <w:rPr>
          <w:rFonts w:eastAsiaTheme="minorEastAsia"/>
          <w:sz w:val="24"/>
          <w:szCs w:val="24"/>
        </w:rPr>
        <w:t>Diet can influence zebrafish physiology</w:t>
      </w:r>
    </w:p>
    <w:p w14:paraId="1E017795" w14:textId="3A57B6B8" w:rsidR="001B1806" w:rsidRDefault="001E2FAF" w:rsidP="001B1806">
      <w:pPr>
        <w:pStyle w:val="ListParagraph"/>
        <w:numPr>
          <w:ilvl w:val="1"/>
          <w:numId w:val="19"/>
        </w:numPr>
        <w:rPr>
          <w:rFonts w:eastAsiaTheme="minorEastAsia"/>
          <w:sz w:val="24"/>
          <w:szCs w:val="24"/>
        </w:rPr>
      </w:pPr>
      <w:r>
        <w:rPr>
          <w:rFonts w:eastAsiaTheme="minorEastAsia"/>
          <w:sz w:val="24"/>
          <w:szCs w:val="24"/>
        </w:rPr>
        <w:t>Diet shown to influence microbiota (High vs low fat, not common lab diets)</w:t>
      </w:r>
    </w:p>
    <w:p w14:paraId="52098763" w14:textId="58DC32D9" w:rsidR="00AB15BA" w:rsidRPr="00D73203" w:rsidRDefault="00AB15BA" w:rsidP="001B1806">
      <w:pPr>
        <w:pStyle w:val="ListParagraph"/>
        <w:numPr>
          <w:ilvl w:val="1"/>
          <w:numId w:val="19"/>
        </w:numPr>
        <w:rPr>
          <w:rFonts w:eastAsiaTheme="minorEastAsia"/>
          <w:sz w:val="24"/>
          <w:szCs w:val="24"/>
        </w:rPr>
      </w:pPr>
      <w:r>
        <w:rPr>
          <w:rFonts w:eastAsiaTheme="minorEastAsia"/>
          <w:sz w:val="24"/>
          <w:szCs w:val="24"/>
        </w:rPr>
        <w:t>Unclear the impacts of commonly used laboratory diets on adult zebrafish microbiomes</w:t>
      </w:r>
    </w:p>
    <w:p w14:paraId="39554993"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40F6C0F7" w14:textId="24E877F2" w:rsidR="001B1806"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054E57DC" w14:textId="0AED988E" w:rsidR="00006D20" w:rsidRDefault="00006D20" w:rsidP="00006D20">
      <w:pPr>
        <w:pStyle w:val="ListParagraph"/>
        <w:numPr>
          <w:ilvl w:val="0"/>
          <w:numId w:val="19"/>
        </w:numPr>
        <w:rPr>
          <w:rFonts w:eastAsiaTheme="minorEastAsia"/>
          <w:sz w:val="24"/>
          <w:szCs w:val="24"/>
        </w:rPr>
      </w:pPr>
      <w:r>
        <w:rPr>
          <w:rFonts w:eastAsiaTheme="minorEastAsia"/>
          <w:sz w:val="24"/>
          <w:szCs w:val="24"/>
        </w:rPr>
        <w:t>Papers to cite here:</w:t>
      </w:r>
    </w:p>
    <w:p w14:paraId="5802259C" w14:textId="0B0B92D6" w:rsidR="00006D20" w:rsidRDefault="00006D20" w:rsidP="00006D20">
      <w:pPr>
        <w:pStyle w:val="ListParagraph"/>
        <w:numPr>
          <w:ilvl w:val="1"/>
          <w:numId w:val="19"/>
        </w:numPr>
        <w:rPr>
          <w:rFonts w:eastAsiaTheme="minorEastAsia"/>
          <w:sz w:val="24"/>
          <w:szCs w:val="24"/>
        </w:rPr>
      </w:pPr>
      <w:r>
        <w:rPr>
          <w:rFonts w:eastAsiaTheme="minorEastAsia"/>
          <w:sz w:val="24"/>
          <w:szCs w:val="24"/>
        </w:rPr>
        <w:t>Wong 2015 – Diet (fat) and dev and env [ZF]</w:t>
      </w:r>
    </w:p>
    <w:p w14:paraId="560CD4C3" w14:textId="18DAE14D" w:rsidR="00564BA1" w:rsidRDefault="00564BA1" w:rsidP="00006D20">
      <w:pPr>
        <w:pStyle w:val="ListParagraph"/>
        <w:numPr>
          <w:ilvl w:val="1"/>
          <w:numId w:val="19"/>
        </w:numPr>
        <w:rPr>
          <w:rFonts w:eastAsiaTheme="minorEastAsia"/>
          <w:sz w:val="24"/>
          <w:szCs w:val="24"/>
        </w:rPr>
      </w:pPr>
      <w:r>
        <w:rPr>
          <w:rFonts w:eastAsiaTheme="minorEastAsia"/>
          <w:sz w:val="24"/>
          <w:szCs w:val="24"/>
        </w:rPr>
        <w:t>Arias-</w:t>
      </w:r>
      <w:proofErr w:type="spellStart"/>
      <w:r>
        <w:rPr>
          <w:rFonts w:eastAsiaTheme="minorEastAsia"/>
          <w:sz w:val="24"/>
          <w:szCs w:val="24"/>
        </w:rPr>
        <w:t>Jayo</w:t>
      </w:r>
      <w:proofErr w:type="spellEnd"/>
      <w:r>
        <w:rPr>
          <w:rFonts w:eastAsiaTheme="minorEastAsia"/>
          <w:sz w:val="24"/>
          <w:szCs w:val="24"/>
        </w:rPr>
        <w:t xml:space="preserve"> – Diet, microbiome, dysbiosis/</w:t>
      </w:r>
      <w:proofErr w:type="spellStart"/>
      <w:r>
        <w:rPr>
          <w:rFonts w:eastAsiaTheme="minorEastAsia"/>
          <w:sz w:val="24"/>
          <w:szCs w:val="24"/>
        </w:rPr>
        <w:t>inflamm</w:t>
      </w:r>
      <w:proofErr w:type="spellEnd"/>
      <w:r>
        <w:rPr>
          <w:rFonts w:eastAsiaTheme="minorEastAsia"/>
          <w:sz w:val="24"/>
          <w:szCs w:val="24"/>
        </w:rPr>
        <w:t xml:space="preserve"> [ZF]</w:t>
      </w:r>
    </w:p>
    <w:p w14:paraId="522A9DE3" w14:textId="4BAF2634" w:rsidR="00006D20" w:rsidRDefault="00006D20" w:rsidP="00006D20">
      <w:pPr>
        <w:pStyle w:val="ListParagraph"/>
        <w:numPr>
          <w:ilvl w:val="1"/>
          <w:numId w:val="19"/>
        </w:numPr>
        <w:rPr>
          <w:rFonts w:eastAsiaTheme="minorEastAsia"/>
          <w:sz w:val="24"/>
          <w:szCs w:val="24"/>
        </w:rPr>
      </w:pPr>
      <w:r>
        <w:rPr>
          <w:rFonts w:eastAsiaTheme="minorEastAsia"/>
          <w:sz w:val="24"/>
          <w:szCs w:val="24"/>
        </w:rPr>
        <w:t>Xiao 2021 – Host dev vs. Environment [ZF]</w:t>
      </w:r>
    </w:p>
    <w:p w14:paraId="06EB81A3" w14:textId="28B38BEC" w:rsidR="00564BA1" w:rsidRPr="00564BA1" w:rsidRDefault="00413945" w:rsidP="00564BA1">
      <w:pPr>
        <w:pStyle w:val="ListParagraph"/>
        <w:numPr>
          <w:ilvl w:val="1"/>
          <w:numId w:val="19"/>
        </w:numPr>
        <w:rPr>
          <w:rFonts w:eastAsiaTheme="minorEastAsia"/>
          <w:sz w:val="24"/>
          <w:szCs w:val="24"/>
        </w:rPr>
      </w:pPr>
      <w:r>
        <w:rPr>
          <w:rFonts w:eastAsiaTheme="minorEastAsia"/>
          <w:sz w:val="24"/>
          <w:szCs w:val="24"/>
        </w:rPr>
        <w:t>Xiao 2022 – Host dev</w:t>
      </w:r>
      <w:r w:rsidR="00683C0E">
        <w:rPr>
          <w:rFonts w:eastAsiaTheme="minorEastAsia"/>
          <w:sz w:val="24"/>
          <w:szCs w:val="24"/>
        </w:rPr>
        <w:t>, immunity, gut nutrient niches</w:t>
      </w:r>
      <w:r w:rsidR="00564BA1">
        <w:rPr>
          <w:rFonts w:eastAsiaTheme="minorEastAsia"/>
          <w:sz w:val="24"/>
          <w:szCs w:val="24"/>
        </w:rPr>
        <w:t xml:space="preserve"> [ZF]</w:t>
      </w:r>
    </w:p>
    <w:p w14:paraId="475452A6" w14:textId="33B6D314" w:rsidR="00006D20" w:rsidRDefault="00006D20" w:rsidP="00006D20">
      <w:pPr>
        <w:pStyle w:val="ListParagraph"/>
        <w:numPr>
          <w:ilvl w:val="1"/>
          <w:numId w:val="19"/>
        </w:numPr>
        <w:rPr>
          <w:rFonts w:eastAsiaTheme="minorEastAsia"/>
          <w:sz w:val="24"/>
          <w:szCs w:val="24"/>
        </w:rPr>
      </w:pPr>
      <w:r>
        <w:rPr>
          <w:rFonts w:eastAsiaTheme="minorEastAsia"/>
          <w:sz w:val="24"/>
          <w:szCs w:val="24"/>
        </w:rPr>
        <w:t>Liu 2022 – Diet (fiber) [Mice]</w:t>
      </w:r>
    </w:p>
    <w:p w14:paraId="07CC65BC" w14:textId="08AFF7FD" w:rsidR="00564BA1" w:rsidRDefault="00564BA1" w:rsidP="00006D20">
      <w:pPr>
        <w:pStyle w:val="ListParagraph"/>
        <w:numPr>
          <w:ilvl w:val="1"/>
          <w:numId w:val="19"/>
        </w:numPr>
        <w:rPr>
          <w:rFonts w:eastAsiaTheme="minorEastAsia"/>
          <w:sz w:val="24"/>
          <w:szCs w:val="24"/>
        </w:rPr>
      </w:pPr>
      <w:r>
        <w:rPr>
          <w:rFonts w:eastAsiaTheme="minorEastAsia"/>
          <w:sz w:val="24"/>
          <w:szCs w:val="24"/>
        </w:rPr>
        <w:t>Fowler – Influence of commercial and lab diets ZF physiology [ZF]</w:t>
      </w:r>
    </w:p>
    <w:p w14:paraId="7FDB3616" w14:textId="6FDCD850" w:rsidR="001B1806" w:rsidRDefault="001B1806" w:rsidP="001B1806">
      <w:pPr>
        <w:rPr>
          <w:rFonts w:eastAsiaTheme="minorEastAsia"/>
          <w:sz w:val="24"/>
          <w:szCs w:val="24"/>
        </w:rPr>
      </w:pPr>
    </w:p>
    <w:p w14:paraId="12C6CE16" w14:textId="4E27184C" w:rsidR="00AB15BA" w:rsidRDefault="009227AD" w:rsidP="009227AD">
      <w:pPr>
        <w:rPr>
          <w:rFonts w:eastAsiaTheme="minorEastAsia"/>
          <w:sz w:val="24"/>
          <w:szCs w:val="24"/>
        </w:rPr>
      </w:pPr>
      <w:r w:rsidRPr="009227AD">
        <w:rPr>
          <w:rFonts w:eastAsiaTheme="minorEastAsia"/>
          <w:sz w:val="24"/>
          <w:szCs w:val="24"/>
        </w:rPr>
        <w:t xml:space="preserve">Despite </w:t>
      </w:r>
      <w:r>
        <w:rPr>
          <w:rFonts w:eastAsiaTheme="minorEastAsia"/>
          <w:sz w:val="24"/>
          <w:szCs w:val="24"/>
        </w:rPr>
        <w:t>Zebrafish’s</w:t>
      </w:r>
      <w:r w:rsidRPr="009227AD">
        <w:rPr>
          <w:rFonts w:eastAsiaTheme="minorEastAsia"/>
          <w:sz w:val="24"/>
          <w:szCs w:val="24"/>
        </w:rPr>
        <w:t xml:space="preserve"> long-established importance as a model organism and their increasing use in microbiome targeted studies, there </w:t>
      </w:r>
      <w:r w:rsidR="00D86857" w:rsidRPr="009227AD">
        <w:rPr>
          <w:rFonts w:eastAsiaTheme="minorEastAsia"/>
          <w:sz w:val="24"/>
          <w:szCs w:val="24"/>
        </w:rPr>
        <w:t>remains</w:t>
      </w:r>
      <w:r w:rsidRPr="009227AD">
        <w:rPr>
          <w:rFonts w:eastAsiaTheme="minorEastAsia"/>
          <w:sz w:val="24"/>
          <w:szCs w:val="24"/>
        </w:rPr>
        <w:t xml:space="preserve"> some key gaps in knowledge about them compared to other model systems like mice. One of these gaps and main motivations for the study we conducted is that currently there is no standard reference diet used in zebrafish studies. </w:t>
      </w:r>
      <w:r>
        <w:rPr>
          <w:rFonts w:eastAsiaTheme="minorEastAsia"/>
          <w:sz w:val="24"/>
          <w:szCs w:val="24"/>
        </w:rPr>
        <w:t xml:space="preserve"> </w:t>
      </w:r>
      <w:r w:rsidRPr="009227AD">
        <w:rPr>
          <w:rFonts w:eastAsiaTheme="minorEastAsia"/>
          <w:sz w:val="24"/>
          <w:szCs w:val="24"/>
        </w:rPr>
        <w:t>Standard reference diets are defined diets that contain consistent ingredients and nutrient compositions to allow for cross-comparisons of lab results. Instead, a variety of diets are used across zebrafish studies that include live feed and a mixture of defined/undefined ingredients. These diets can vary widely in terms of ingredients, quality and of composition of macro- and micro-nutrient profiles.</w:t>
      </w:r>
      <w:r>
        <w:rPr>
          <w:rFonts w:eastAsiaTheme="minorEastAsia"/>
          <w:sz w:val="24"/>
          <w:szCs w:val="24"/>
        </w:rPr>
        <w:t xml:space="preserve"> </w:t>
      </w:r>
      <w:r w:rsidRPr="009227AD">
        <w:rPr>
          <w:rFonts w:eastAsiaTheme="minorEastAsia"/>
          <w:sz w:val="24"/>
          <w:szCs w:val="24"/>
        </w:rPr>
        <w:t>This is in stark contrast to other study organisms, such as mice, who have had a standard refence diet since 1980</w:t>
      </w:r>
      <w:r>
        <w:rPr>
          <w:rFonts w:eastAsiaTheme="minorEastAsia"/>
          <w:sz w:val="24"/>
          <w:szCs w:val="24"/>
        </w:rPr>
        <w:t xml:space="preserve">. </w:t>
      </w:r>
      <w:r w:rsidRPr="009227AD">
        <w:rPr>
          <w:rFonts w:eastAsiaTheme="minorEastAsia"/>
          <w:sz w:val="24"/>
          <w:szCs w:val="24"/>
        </w:rPr>
        <w:t xml:space="preserve">Given what we know about the influence diet has on host physiology and the microbiome’s important role in mediating host health, it raises important questions about </w:t>
      </w:r>
      <w:proofErr w:type="gramStart"/>
      <w:r w:rsidRPr="009227AD">
        <w:rPr>
          <w:rFonts w:eastAsiaTheme="minorEastAsia"/>
          <w:sz w:val="24"/>
          <w:szCs w:val="24"/>
        </w:rPr>
        <w:t>whether or not</w:t>
      </w:r>
      <w:proofErr w:type="gramEnd"/>
      <w:r w:rsidRPr="009227AD">
        <w:rPr>
          <w:rFonts w:eastAsiaTheme="minorEastAsia"/>
          <w:sz w:val="24"/>
          <w:szCs w:val="24"/>
        </w:rPr>
        <w:t xml:space="preserve"> we need to consider diet in microbiome-targeted zebrafish studies.</w:t>
      </w:r>
    </w:p>
    <w:p w14:paraId="4CDBFA18" w14:textId="62CC7E7A" w:rsidR="00D86857" w:rsidRPr="001B1806" w:rsidRDefault="00D86857" w:rsidP="009227AD">
      <w:pPr>
        <w:rPr>
          <w:rFonts w:eastAsiaTheme="minorEastAsia"/>
          <w:sz w:val="24"/>
          <w:szCs w:val="24"/>
        </w:rPr>
      </w:pPr>
      <w:r w:rsidRPr="00D86857">
        <w:rPr>
          <w:rFonts w:eastAsiaTheme="minorEastAsia"/>
          <w:sz w:val="24"/>
          <w:szCs w:val="24"/>
        </w:rPr>
        <w:t>There has been some work in the zebrafish model that indicates that diet does matter</w:t>
      </w:r>
      <w:r>
        <w:rPr>
          <w:rFonts w:eastAsiaTheme="minorEastAsia"/>
          <w:sz w:val="24"/>
          <w:szCs w:val="24"/>
        </w:rPr>
        <w:t xml:space="preserve">. </w:t>
      </w:r>
      <w:r w:rsidRPr="00D86857">
        <w:rPr>
          <w:rFonts w:eastAsiaTheme="minorEastAsia"/>
          <w:sz w:val="24"/>
          <w:szCs w:val="24"/>
        </w:rPr>
        <w:t xml:space="preserve">Studies have shown that type of diet can impact growth, body </w:t>
      </w:r>
      <w:proofErr w:type="gramStart"/>
      <w:r w:rsidRPr="00D86857">
        <w:rPr>
          <w:rFonts w:eastAsiaTheme="minorEastAsia"/>
          <w:sz w:val="24"/>
          <w:szCs w:val="24"/>
        </w:rPr>
        <w:t>condition</w:t>
      </w:r>
      <w:proofErr w:type="gramEnd"/>
      <w:r w:rsidRPr="00D86857">
        <w:rPr>
          <w:rFonts w:eastAsiaTheme="minorEastAsia"/>
          <w:sz w:val="24"/>
          <w:szCs w:val="24"/>
        </w:rPr>
        <w:t xml:space="preserve"> and impair reproductive outcomes in juvenile to adult zebrafish</w:t>
      </w:r>
      <w:r>
        <w:rPr>
          <w:rFonts w:eastAsiaTheme="minorEastAsia"/>
          <w:sz w:val="24"/>
          <w:szCs w:val="24"/>
        </w:rPr>
        <w:t>.</w:t>
      </w:r>
      <w:r w:rsidRPr="00D86857">
        <w:rPr>
          <w:rFonts w:eastAsiaTheme="minorEastAsia"/>
          <w:sz w:val="24"/>
          <w:szCs w:val="24"/>
        </w:rPr>
        <w:t xml:space="preserve"> Nutritional differences found across zebrafish diets can </w:t>
      </w:r>
      <w:r w:rsidRPr="00D86857">
        <w:rPr>
          <w:rFonts w:eastAsiaTheme="minorEastAsia"/>
          <w:sz w:val="24"/>
          <w:szCs w:val="24"/>
        </w:rPr>
        <w:lastRenderedPageBreak/>
        <w:t>be responsible for undefined and uncontrolled variation in zebrafish studies. Some of these inconsistencies could be due to potential differences in how diets impact the development of zebrafish gut microbiomes</w:t>
      </w:r>
      <w:r>
        <w:rPr>
          <w:rFonts w:eastAsiaTheme="minorEastAsia"/>
          <w:sz w:val="24"/>
          <w:szCs w:val="24"/>
        </w:rPr>
        <w:t xml:space="preserve">. </w:t>
      </w:r>
      <w:r w:rsidRPr="00D86857">
        <w:rPr>
          <w:rFonts w:eastAsiaTheme="minorEastAsia"/>
          <w:sz w:val="24"/>
          <w:szCs w:val="24"/>
        </w:rPr>
        <w:t xml:space="preserve">Prior research in zebrafish has shown that high and </w:t>
      </w:r>
      <w:proofErr w:type="gramStart"/>
      <w:r w:rsidRPr="00D86857">
        <w:rPr>
          <w:rFonts w:eastAsiaTheme="minorEastAsia"/>
          <w:sz w:val="24"/>
          <w:szCs w:val="24"/>
        </w:rPr>
        <w:t>low fat</w:t>
      </w:r>
      <w:proofErr w:type="gramEnd"/>
      <w:r w:rsidRPr="00D86857">
        <w:rPr>
          <w:rFonts w:eastAsiaTheme="minorEastAsia"/>
          <w:sz w:val="24"/>
          <w:szCs w:val="24"/>
        </w:rPr>
        <w:t xml:space="preserve"> diets can differentially affect microbiome development</w:t>
      </w:r>
      <w:r>
        <w:rPr>
          <w:rFonts w:eastAsiaTheme="minorEastAsia"/>
          <w:sz w:val="24"/>
          <w:szCs w:val="24"/>
        </w:rPr>
        <w:t>,</w:t>
      </w:r>
      <w:r w:rsidRPr="00D86857">
        <w:rPr>
          <w:rFonts w:eastAsiaTheme="minorEastAsia"/>
          <w:sz w:val="24"/>
          <w:szCs w:val="24"/>
        </w:rPr>
        <w:t xml:space="preserve"> </w:t>
      </w:r>
      <w:r>
        <w:rPr>
          <w:rFonts w:eastAsiaTheme="minorEastAsia"/>
          <w:sz w:val="24"/>
          <w:szCs w:val="24"/>
        </w:rPr>
        <w:t>a</w:t>
      </w:r>
      <w:r w:rsidRPr="00D86857">
        <w:rPr>
          <w:rFonts w:eastAsiaTheme="minorEastAsia"/>
          <w:sz w:val="24"/>
          <w:szCs w:val="24"/>
        </w:rPr>
        <w:t>s well as disrupt the microbiome in ways that impose negative health outcomes in the host</w:t>
      </w:r>
      <w:r>
        <w:rPr>
          <w:rFonts w:eastAsiaTheme="minorEastAsia"/>
          <w:sz w:val="24"/>
          <w:szCs w:val="24"/>
        </w:rPr>
        <w:t>.</w:t>
      </w:r>
      <w:r w:rsidRPr="00D86857">
        <w:rPr>
          <w:rFonts w:eastAsiaTheme="minorEastAsia"/>
          <w:sz w:val="24"/>
          <w:szCs w:val="24"/>
        </w:rPr>
        <w:t xml:space="preserve"> Similar results, investigating the role of high</w:t>
      </w:r>
      <w:r>
        <w:rPr>
          <w:rFonts w:eastAsiaTheme="minorEastAsia"/>
          <w:sz w:val="24"/>
          <w:szCs w:val="24"/>
        </w:rPr>
        <w:t xml:space="preserve"> vs. </w:t>
      </w:r>
      <w:r w:rsidRPr="00D86857">
        <w:rPr>
          <w:rFonts w:eastAsiaTheme="minorEastAsia"/>
          <w:sz w:val="24"/>
          <w:szCs w:val="24"/>
        </w:rPr>
        <w:t>low fat diets, have been found across other model systems and in humans</w:t>
      </w:r>
      <w:r>
        <w:rPr>
          <w:rFonts w:eastAsiaTheme="minorEastAsia"/>
          <w:sz w:val="24"/>
          <w:szCs w:val="24"/>
        </w:rPr>
        <w:t xml:space="preserve">. Given the results of this prior research, we sought to address gaps in knowledge regarding how different commonly used zebrafish laboratory diets may impact the gut microbiome and potentially influence their physiology. </w:t>
      </w:r>
    </w:p>
    <w:p w14:paraId="6885CF46" w14:textId="3F7FAADA" w:rsidR="57DA2B04" w:rsidRDefault="724D7023" w:rsidP="57DA2B04">
      <w:pPr>
        <w:pStyle w:val="ListParagraph"/>
        <w:numPr>
          <w:ilvl w:val="0"/>
          <w:numId w:val="15"/>
        </w:numPr>
        <w:rPr>
          <w:rFonts w:eastAsiaTheme="minorEastAsia"/>
          <w:sz w:val="24"/>
          <w:szCs w:val="24"/>
        </w:rPr>
      </w:pPr>
      <w:r w:rsidRPr="724D7023">
        <w:rPr>
          <w:rFonts w:ascii="Calibri" w:eastAsia="Calibri" w:hAnsi="Calibri" w:cs="Calibri"/>
          <w:sz w:val="24"/>
          <w:szCs w:val="24"/>
        </w:rPr>
        <w:t xml:space="preserve">Fish </w:t>
      </w:r>
      <w:r w:rsidRPr="00D73203">
        <w:rPr>
          <w:rFonts w:ascii="Calibri" w:eastAsia="Calibri" w:hAnsi="Calibri" w:cs="Calibri"/>
          <w:sz w:val="24"/>
          <w:szCs w:val="24"/>
          <w:highlight w:val="yellow"/>
        </w:rPr>
        <w:t>weight</w:t>
      </w:r>
      <w:r w:rsidRPr="724D7023">
        <w:rPr>
          <w:rFonts w:ascii="Calibri" w:eastAsia="Calibri" w:hAnsi="Calibri" w:cs="Calibri"/>
          <w:sz w:val="24"/>
          <w:szCs w:val="24"/>
        </w:rPr>
        <w:t xml:space="preserve">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differs between </w:t>
      </w:r>
      <w:r w:rsidRPr="00D73203">
        <w:rPr>
          <w:rFonts w:ascii="Calibri" w:eastAsia="Calibri" w:hAnsi="Calibri" w:cs="Calibri"/>
          <w:sz w:val="24"/>
          <w:szCs w:val="24"/>
          <w:highlight w:val="yellow"/>
        </w:rPr>
        <w:t>diets</w:t>
      </w:r>
      <w:r w:rsidRPr="724D7023">
        <w:rPr>
          <w:rFonts w:ascii="Calibri" w:eastAsia="Calibri" w:hAnsi="Calibri" w:cs="Calibri"/>
          <w:sz w:val="24"/>
          <w:szCs w:val="24"/>
        </w:rPr>
        <w:t xml:space="preserve">. Weight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of fish differed by diet. ZIRC fed fish had the highest </w:t>
      </w:r>
      <w:r w:rsidRPr="00D73203">
        <w:rPr>
          <w:rFonts w:ascii="Calibri" w:eastAsia="Calibri" w:hAnsi="Calibri" w:cs="Calibri"/>
          <w:sz w:val="24"/>
          <w:szCs w:val="24"/>
          <w:highlight w:val="yellow"/>
        </w:rPr>
        <w:t>weight</w:t>
      </w:r>
      <w:r w:rsidRPr="724D7023">
        <w:rPr>
          <w:rFonts w:ascii="Calibri" w:eastAsia="Calibri" w:hAnsi="Calibri" w:cs="Calibri"/>
          <w:sz w:val="24"/>
          <w:szCs w:val="24"/>
        </w:rPr>
        <w:t xml:space="preserve">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s compared to Gemma and Watts. </w:t>
      </w:r>
    </w:p>
    <w:p w14:paraId="5560EDD4" w14:textId="5C3D4056" w:rsidR="4C07EFA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ZIRC fed fish have higher gut microbiome diversity at 6mpf, followed by Gemma and Watts fed fish, respectively. </w:t>
      </w:r>
    </w:p>
    <w:p w14:paraId="34396AF0" w14:textId="343C476D" w:rsidR="4C07EFA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Fish gut microbiome fed different diets had distinct community compositions </w:t>
      </w:r>
    </w:p>
    <w:p w14:paraId="0802ED01" w14:textId="455543CB" w:rsidR="60BE22E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31 genera significantly associated with diet in final control fish. In Gemma, Aeromonas and </w:t>
      </w:r>
      <w:proofErr w:type="spellStart"/>
      <w:r w:rsidRPr="4C07EFA2">
        <w:rPr>
          <w:rFonts w:ascii="Calibri" w:eastAsia="Calibri" w:hAnsi="Calibri" w:cs="Calibri"/>
          <w:sz w:val="24"/>
          <w:szCs w:val="24"/>
        </w:rPr>
        <w:t>Cloacibacterium</w:t>
      </w:r>
      <w:proofErr w:type="spellEnd"/>
      <w:r w:rsidRPr="4C07EFA2">
        <w:rPr>
          <w:rFonts w:ascii="Calibri" w:eastAsia="Calibri" w:hAnsi="Calibri" w:cs="Calibri"/>
          <w:sz w:val="24"/>
          <w:szCs w:val="24"/>
        </w:rPr>
        <w:t xml:space="preserve"> were significantly less abundant, while </w:t>
      </w:r>
      <w:proofErr w:type="spellStart"/>
      <w:r w:rsidRPr="4C07EFA2">
        <w:rPr>
          <w:rFonts w:ascii="Calibri" w:eastAsia="Calibri" w:hAnsi="Calibri" w:cs="Calibri"/>
          <w:sz w:val="24"/>
          <w:szCs w:val="24"/>
        </w:rPr>
        <w:t>Plesiomonas</w:t>
      </w:r>
      <w:proofErr w:type="spellEnd"/>
      <w:r w:rsidRPr="4C07EFA2">
        <w:rPr>
          <w:rFonts w:ascii="Calibri" w:eastAsia="Calibri" w:hAnsi="Calibri" w:cs="Calibri"/>
          <w:sz w:val="24"/>
          <w:szCs w:val="24"/>
        </w:rPr>
        <w:t xml:space="preserve">, </w:t>
      </w:r>
      <w:proofErr w:type="spellStart"/>
      <w:r w:rsidRPr="4C07EFA2">
        <w:rPr>
          <w:rFonts w:ascii="Calibri" w:eastAsia="Calibri" w:hAnsi="Calibri" w:cs="Calibri"/>
          <w:sz w:val="24"/>
          <w:szCs w:val="24"/>
        </w:rPr>
        <w:t>Cetobacterium</w:t>
      </w:r>
      <w:proofErr w:type="spellEnd"/>
      <w:r w:rsidRPr="4C07EFA2">
        <w:rPr>
          <w:rFonts w:ascii="Calibri" w:eastAsia="Calibri" w:hAnsi="Calibri" w:cs="Calibri"/>
          <w:sz w:val="24"/>
          <w:szCs w:val="24"/>
        </w:rPr>
        <w:t xml:space="preserve"> and </w:t>
      </w:r>
      <w:proofErr w:type="spellStart"/>
      <w:r w:rsidRPr="4C07EFA2">
        <w:rPr>
          <w:rFonts w:ascii="Calibri" w:eastAsia="Calibri" w:hAnsi="Calibri" w:cs="Calibri"/>
          <w:sz w:val="24"/>
          <w:szCs w:val="24"/>
        </w:rPr>
        <w:t>Chitinibacter</w:t>
      </w:r>
      <w:proofErr w:type="spellEnd"/>
      <w:r w:rsidRPr="4C07EFA2">
        <w:rPr>
          <w:rFonts w:ascii="Calibri" w:eastAsia="Calibri" w:hAnsi="Calibri" w:cs="Calibri"/>
          <w:sz w:val="24"/>
          <w:szCs w:val="24"/>
        </w:rPr>
        <w:t xml:space="preserve"> were significantly more abundant </w:t>
      </w:r>
      <w:r w:rsidRPr="4C07EFA2">
        <w:rPr>
          <w:rFonts w:ascii="Calibri" w:eastAsia="Calibri" w:hAnsi="Calibri" w:cs="Calibri"/>
        </w:rPr>
        <w:t>compared</w:t>
      </w:r>
      <w:r w:rsidRPr="4C07EFA2">
        <w:rPr>
          <w:rFonts w:ascii="Calibri" w:eastAsia="Calibri" w:hAnsi="Calibri" w:cs="Calibri"/>
          <w:sz w:val="24"/>
          <w:szCs w:val="24"/>
        </w:rPr>
        <w:t xml:space="preserve"> to other diets. In Watts diet, </w:t>
      </w:r>
      <w:proofErr w:type="spellStart"/>
      <w:r w:rsidRPr="4C07EFA2">
        <w:rPr>
          <w:rFonts w:ascii="Calibri" w:eastAsia="Calibri" w:hAnsi="Calibri" w:cs="Calibri"/>
          <w:sz w:val="24"/>
          <w:szCs w:val="24"/>
        </w:rPr>
        <w:t>Crenobacter</w:t>
      </w:r>
      <w:proofErr w:type="spellEnd"/>
      <w:r w:rsidRPr="4C07EFA2">
        <w:rPr>
          <w:rFonts w:ascii="Calibri" w:eastAsia="Calibri" w:hAnsi="Calibri" w:cs="Calibri"/>
          <w:sz w:val="24"/>
          <w:szCs w:val="24"/>
        </w:rPr>
        <w:t xml:space="preserve"> and </w:t>
      </w:r>
      <w:proofErr w:type="spellStart"/>
      <w:r w:rsidRPr="4C07EFA2">
        <w:rPr>
          <w:rFonts w:ascii="Calibri" w:eastAsia="Calibri" w:hAnsi="Calibri" w:cs="Calibri"/>
          <w:sz w:val="24"/>
          <w:szCs w:val="24"/>
        </w:rPr>
        <w:t>Shewanella</w:t>
      </w:r>
      <w:proofErr w:type="spellEnd"/>
      <w:r w:rsidRPr="4C07EFA2">
        <w:rPr>
          <w:rFonts w:ascii="Calibri" w:eastAsia="Calibri" w:hAnsi="Calibri" w:cs="Calibri"/>
          <w:sz w:val="24"/>
          <w:szCs w:val="24"/>
        </w:rPr>
        <w:t xml:space="preserve"> were significantly less abundant, while Vibrio and ZOR0006 were significantly more abundant </w:t>
      </w:r>
      <w:r w:rsidRPr="4C07EFA2">
        <w:rPr>
          <w:rFonts w:ascii="Calibri" w:eastAsia="Calibri" w:hAnsi="Calibri" w:cs="Calibri"/>
        </w:rPr>
        <w:t>compared</w:t>
      </w:r>
      <w:r w:rsidRPr="4C07EFA2">
        <w:rPr>
          <w:rFonts w:ascii="Calibri" w:eastAsia="Calibri" w:hAnsi="Calibri" w:cs="Calibri"/>
          <w:sz w:val="24"/>
          <w:szCs w:val="24"/>
        </w:rPr>
        <w:t xml:space="preserve"> to other diets. In ZIRC, Acinetobacter was significantly more abundant compared to other diets.</w:t>
      </w:r>
    </w:p>
    <w:p w14:paraId="1BA6C57C" w14:textId="333980EB" w:rsidR="60BE22E2" w:rsidRDefault="60BE22E2" w:rsidP="60BE22E2">
      <w:pPr>
        <w:spacing w:after="0"/>
        <w:rPr>
          <w:rFonts w:ascii="Calibri" w:eastAsia="Calibri" w:hAnsi="Calibri" w:cs="Calibri"/>
          <w:sz w:val="24"/>
          <w:szCs w:val="24"/>
        </w:rPr>
      </w:pPr>
    </w:p>
    <w:p w14:paraId="6CEA203C" w14:textId="16CAED96" w:rsidR="60BE22E2" w:rsidRDefault="60BE22E2" w:rsidP="60BE22E2">
      <w:pPr>
        <w:spacing w:after="0"/>
        <w:rPr>
          <w:rFonts w:ascii="Calibri" w:eastAsia="Calibri" w:hAnsi="Calibri" w:cs="Calibri"/>
          <w:sz w:val="24"/>
          <w:szCs w:val="24"/>
        </w:rPr>
      </w:pPr>
    </w:p>
    <w:p w14:paraId="129790FE" w14:textId="77777777" w:rsidR="00AB15BA" w:rsidRDefault="00AB15BA" w:rsidP="724D7023">
      <w:pPr>
        <w:rPr>
          <w:rFonts w:ascii="Calibri" w:eastAsia="Calibri" w:hAnsi="Calibri" w:cs="Calibri"/>
          <w:b/>
          <w:bCs/>
          <w:color w:val="000000" w:themeColor="text1"/>
          <w:sz w:val="24"/>
          <w:szCs w:val="24"/>
        </w:rPr>
        <w:sectPr w:rsidR="00AB15BA">
          <w:pgSz w:w="12240" w:h="15840"/>
          <w:pgMar w:top="1440" w:right="1440" w:bottom="1440" w:left="1440" w:header="720" w:footer="720" w:gutter="0"/>
          <w:cols w:space="720"/>
          <w:docGrid w:linePitch="360"/>
        </w:sectPr>
      </w:pPr>
    </w:p>
    <w:p w14:paraId="492AA4E4" w14:textId="19235850" w:rsidR="724D7023" w:rsidRDefault="724D7023" w:rsidP="724D7023">
      <w:pPr>
        <w:rPr>
          <w:rFonts w:ascii="Calibri" w:eastAsia="Calibri" w:hAnsi="Calibri" w:cs="Calibri"/>
          <w:color w:val="000000" w:themeColor="text1"/>
          <w:sz w:val="24"/>
          <w:szCs w:val="24"/>
        </w:rPr>
      </w:pPr>
      <w:r w:rsidRPr="724D7023">
        <w:rPr>
          <w:rFonts w:ascii="Calibri" w:eastAsia="Calibri" w:hAnsi="Calibri" w:cs="Calibri"/>
          <w:b/>
          <w:bCs/>
          <w:color w:val="000000" w:themeColor="text1"/>
          <w:sz w:val="24"/>
          <w:szCs w:val="24"/>
        </w:rPr>
        <w:lastRenderedPageBreak/>
        <w:t xml:space="preserve">Diet impacts the physiological and successional gut microbiome development </w:t>
      </w:r>
    </w:p>
    <w:p w14:paraId="19C9499E"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5A19F8C1" w14:textId="77777777" w:rsidR="001B1806" w:rsidRPr="00D73203"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3168F375"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7BFFA77C" w14:textId="023DDAEF" w:rsidR="001B1806" w:rsidRDefault="001B1806" w:rsidP="724D7023">
      <w:pPr>
        <w:pStyle w:val="ListParagraph"/>
        <w:numPr>
          <w:ilvl w:val="1"/>
          <w:numId w:val="19"/>
        </w:numPr>
        <w:rPr>
          <w:rFonts w:eastAsiaTheme="minorEastAsia"/>
          <w:sz w:val="24"/>
          <w:szCs w:val="24"/>
        </w:rPr>
      </w:pPr>
      <w:r>
        <w:rPr>
          <w:rFonts w:eastAsiaTheme="minorEastAsia"/>
          <w:sz w:val="24"/>
          <w:szCs w:val="24"/>
        </w:rPr>
        <w:t>A</w:t>
      </w:r>
    </w:p>
    <w:p w14:paraId="1A04B135" w14:textId="10F992AC" w:rsidR="001B1806" w:rsidRPr="001B1806" w:rsidRDefault="0052545E" w:rsidP="001B1806">
      <w:pPr>
        <w:rPr>
          <w:rFonts w:eastAsiaTheme="minorEastAsia"/>
          <w:sz w:val="24"/>
          <w:szCs w:val="24"/>
        </w:rPr>
      </w:pPr>
      <w:r>
        <w:rPr>
          <w:rFonts w:eastAsiaTheme="minorEastAsia"/>
          <w:sz w:val="24"/>
          <w:szCs w:val="24"/>
        </w:rPr>
        <w:t xml:space="preserve">Prior research in zebrafish shows that diet in tandem with host development play an influential role in shaping </w:t>
      </w:r>
      <w:r w:rsidR="00D56AFE">
        <w:rPr>
          <w:rFonts w:eastAsiaTheme="minorEastAsia"/>
          <w:sz w:val="24"/>
          <w:szCs w:val="24"/>
        </w:rPr>
        <w:t>zebrafish</w:t>
      </w:r>
      <w:r>
        <w:rPr>
          <w:rFonts w:eastAsiaTheme="minorEastAsia"/>
          <w:sz w:val="24"/>
          <w:szCs w:val="24"/>
        </w:rPr>
        <w:t xml:space="preserve"> gut </w:t>
      </w:r>
      <w:proofErr w:type="gramStart"/>
      <w:r>
        <w:rPr>
          <w:rFonts w:eastAsiaTheme="minorEastAsia"/>
          <w:sz w:val="24"/>
          <w:szCs w:val="24"/>
        </w:rPr>
        <w:t>microbiome</w:t>
      </w:r>
      <w:r w:rsidR="00D56AFE">
        <w:rPr>
          <w:rFonts w:eastAsiaTheme="minorEastAsia"/>
          <w:sz w:val="24"/>
          <w:szCs w:val="24"/>
        </w:rPr>
        <w:t>s</w:t>
      </w:r>
      <w:r>
        <w:rPr>
          <w:rFonts w:eastAsiaTheme="minorEastAsia"/>
          <w:sz w:val="24"/>
          <w:szCs w:val="24"/>
        </w:rPr>
        <w:t>, and</w:t>
      </w:r>
      <w:proofErr w:type="gramEnd"/>
      <w:r>
        <w:rPr>
          <w:rFonts w:eastAsiaTheme="minorEastAsia"/>
          <w:sz w:val="24"/>
          <w:szCs w:val="24"/>
        </w:rPr>
        <w:t xml:space="preserve"> overwhelms the influence of environmental factors. However, these studies are limited in that they did not compare common laboratory diets, nor did they explore the effects of diet and host development beyond 100 days post fertilization. </w:t>
      </w:r>
      <w:r w:rsidR="00BC0315">
        <w:rPr>
          <w:rFonts w:eastAsiaTheme="minorEastAsia"/>
          <w:sz w:val="24"/>
          <w:szCs w:val="24"/>
        </w:rPr>
        <w:t xml:space="preserve">We collected stool samples at 3 and 6 mpf to better understand the influence of diet and time on gut microbiome succession in adult zebrafish. </w:t>
      </w:r>
    </w:p>
    <w:p w14:paraId="1068F0A3" w14:textId="27B1BD27" w:rsidR="724D7023" w:rsidRDefault="724D7023" w:rsidP="724D7023">
      <w:pPr>
        <w:pStyle w:val="ListParagraph"/>
        <w:numPr>
          <w:ilvl w:val="0"/>
          <w:numId w:val="14"/>
        </w:numPr>
        <w:spacing w:after="0"/>
        <w:rPr>
          <w:sz w:val="24"/>
          <w:szCs w:val="24"/>
        </w:rPr>
      </w:pP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 xml:space="preserve"> alone does not influence fish </w:t>
      </w:r>
      <w:r w:rsidRPr="00D73203">
        <w:rPr>
          <w:rFonts w:ascii="Calibri" w:eastAsia="Calibri" w:hAnsi="Calibri" w:cs="Calibri"/>
          <w:b/>
          <w:bCs/>
          <w:sz w:val="24"/>
          <w:szCs w:val="24"/>
          <w:highlight w:val="yellow"/>
        </w:rPr>
        <w:t>body condition score</w:t>
      </w:r>
      <w:r w:rsidRPr="724D7023">
        <w:rPr>
          <w:rFonts w:ascii="Calibri" w:eastAsia="Calibri" w:hAnsi="Calibri" w:cs="Calibri"/>
          <w:b/>
          <w:bCs/>
          <w:sz w:val="24"/>
          <w:szCs w:val="24"/>
        </w:rPr>
        <w:t>.</w:t>
      </w:r>
      <w:r w:rsidRPr="724D7023">
        <w:rPr>
          <w:rFonts w:ascii="Calibri" w:eastAsia="Calibri" w:hAnsi="Calibri" w:cs="Calibri"/>
          <w:sz w:val="24"/>
          <w:szCs w:val="24"/>
        </w:rPr>
        <w:t xml:space="preserve"> We did not observe a difference in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between fish at 3 and 6 mpf.</w:t>
      </w:r>
    </w:p>
    <w:p w14:paraId="22E994B8" w14:textId="0A20A667" w:rsidR="724D7023" w:rsidRDefault="724D7023" w:rsidP="724D7023">
      <w:pPr>
        <w:pStyle w:val="ListParagraph"/>
        <w:numPr>
          <w:ilvl w:val="0"/>
          <w:numId w:val="14"/>
        </w:numPr>
        <w:spacing w:after="0"/>
        <w:rPr>
          <w:b/>
          <w:bCs/>
          <w:sz w:val="24"/>
          <w:szCs w:val="24"/>
        </w:rPr>
      </w:pPr>
      <w:r w:rsidRPr="724D7023">
        <w:rPr>
          <w:rFonts w:ascii="Calibri" w:eastAsia="Calibri" w:hAnsi="Calibri" w:cs="Calibri"/>
          <w:b/>
          <w:bCs/>
          <w:sz w:val="24"/>
          <w:szCs w:val="24"/>
        </w:rPr>
        <w:t xml:space="preserve">Fish gut microbiome diversity increases with </w:t>
      </w: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w:t>
      </w:r>
      <w:r w:rsidRPr="724D7023">
        <w:rPr>
          <w:rFonts w:ascii="Calibri" w:eastAsia="Calibri" w:hAnsi="Calibri" w:cs="Calibri"/>
          <w:sz w:val="24"/>
          <w:szCs w:val="24"/>
        </w:rPr>
        <w:t xml:space="preserve"> </w:t>
      </w:r>
    </w:p>
    <w:p w14:paraId="5D986F38" w14:textId="7090C163" w:rsidR="724D7023" w:rsidRDefault="724D7023" w:rsidP="724D7023">
      <w:pPr>
        <w:pStyle w:val="ListParagraph"/>
        <w:numPr>
          <w:ilvl w:val="0"/>
          <w:numId w:val="14"/>
        </w:numPr>
        <w:spacing w:after="0"/>
        <w:rPr>
          <w:rFonts w:eastAsiaTheme="minorEastAsia"/>
          <w:b/>
          <w:bCs/>
          <w:sz w:val="24"/>
          <w:szCs w:val="24"/>
        </w:rPr>
      </w:pPr>
      <w:r w:rsidRPr="724D7023">
        <w:rPr>
          <w:rFonts w:ascii="Calibri" w:eastAsia="Calibri" w:hAnsi="Calibri" w:cs="Calibri"/>
          <w:b/>
          <w:bCs/>
          <w:sz w:val="24"/>
          <w:szCs w:val="24"/>
        </w:rPr>
        <w:t xml:space="preserve">Rarer taxa are more sensitive to the effects of </w:t>
      </w: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 than abundant taxa.</w:t>
      </w:r>
      <w:r w:rsidRPr="724D7023">
        <w:rPr>
          <w:rFonts w:ascii="Calibri" w:eastAsia="Calibri" w:hAnsi="Calibri" w:cs="Calibri"/>
          <w:sz w:val="24"/>
          <w:szCs w:val="24"/>
        </w:rPr>
        <w:t xml:space="preserve"> The gut microbiome varies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p>
    <w:p w14:paraId="47BC71B4" w14:textId="3E60B616" w:rsidR="4C07EFA2" w:rsidRDefault="724D7023" w:rsidP="4C07EFA2">
      <w:pPr>
        <w:pStyle w:val="ListParagraph"/>
        <w:numPr>
          <w:ilvl w:val="0"/>
          <w:numId w:val="14"/>
        </w:numPr>
        <w:spacing w:after="0"/>
        <w:rPr>
          <w:rFonts w:eastAsiaTheme="minorEastAsia"/>
          <w:sz w:val="24"/>
          <w:szCs w:val="24"/>
        </w:rPr>
      </w:pPr>
      <w:r w:rsidRPr="724D7023">
        <w:rPr>
          <w:rFonts w:ascii="Calibri" w:eastAsia="Calibri" w:hAnsi="Calibri" w:cs="Calibri"/>
          <w:b/>
          <w:bCs/>
          <w:sz w:val="24"/>
          <w:szCs w:val="24"/>
        </w:rPr>
        <w:t xml:space="preserve">ZIRC diet promotes physiological growth in </w:t>
      </w:r>
      <w:r w:rsidRPr="00D73203">
        <w:rPr>
          <w:rFonts w:ascii="Calibri" w:eastAsia="Calibri" w:hAnsi="Calibri" w:cs="Calibri"/>
          <w:b/>
          <w:bCs/>
          <w:sz w:val="24"/>
          <w:szCs w:val="24"/>
          <w:highlight w:val="yellow"/>
        </w:rPr>
        <w:t>weight</w:t>
      </w:r>
      <w:r w:rsidRPr="724D7023">
        <w:rPr>
          <w:rFonts w:ascii="Calibri" w:eastAsia="Calibri" w:hAnsi="Calibri" w:cs="Calibri"/>
          <w:b/>
          <w:bCs/>
          <w:sz w:val="24"/>
          <w:szCs w:val="24"/>
        </w:rPr>
        <w:t xml:space="preserve"> and </w:t>
      </w:r>
      <w:r w:rsidRPr="00D73203">
        <w:rPr>
          <w:rFonts w:ascii="Calibri" w:eastAsia="Calibri" w:hAnsi="Calibri" w:cs="Calibri"/>
          <w:b/>
          <w:bCs/>
          <w:sz w:val="24"/>
          <w:szCs w:val="24"/>
          <w:highlight w:val="yellow"/>
        </w:rPr>
        <w:t>body condition score</w:t>
      </w:r>
      <w:r w:rsidRPr="724D7023">
        <w:rPr>
          <w:rFonts w:ascii="Calibri" w:eastAsia="Calibri" w:hAnsi="Calibri" w:cs="Calibri"/>
          <w:b/>
          <w:bCs/>
          <w:sz w:val="24"/>
          <w:szCs w:val="24"/>
        </w:rPr>
        <w:t xml:space="preserve"> throughout fish development</w:t>
      </w:r>
      <w:r w:rsidRPr="724D7023">
        <w:rPr>
          <w:rFonts w:ascii="Calibri" w:eastAsia="Calibri" w:hAnsi="Calibri" w:cs="Calibri"/>
          <w:sz w:val="24"/>
          <w:szCs w:val="24"/>
        </w:rPr>
        <w:t xml:space="preserve">. ZIRC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fed fish experience a change in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whereas Gemma and Watts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fed fish do not. </w:t>
      </w:r>
      <w:proofErr w:type="gramStart"/>
      <w:r w:rsidRPr="724D7023">
        <w:rPr>
          <w:rFonts w:ascii="Calibri" w:eastAsia="Calibri" w:hAnsi="Calibri" w:cs="Calibri"/>
          <w:sz w:val="24"/>
          <w:szCs w:val="24"/>
        </w:rPr>
        <w:t>In particular, ZIRC</w:t>
      </w:r>
      <w:proofErr w:type="gramEnd"/>
      <w:r w:rsidRPr="724D7023">
        <w:rPr>
          <w:rFonts w:ascii="Calibri" w:eastAsia="Calibri" w:hAnsi="Calibri" w:cs="Calibri"/>
          <w:sz w:val="24"/>
          <w:szCs w:val="24"/>
        </w:rPr>
        <w:t xml:space="preserve"> fed fish manifest a significantly higher body score at 3 mpf as compared to 6 mpf. There was no significant difference between the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s of fish fed Gemma and Watts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s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This temporal change in the body condition score of ZIRC fed fish appears to be driven by sex differences in body length that impact the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w:t>
      </w:r>
    </w:p>
    <w:p w14:paraId="1260FBC1" w14:textId="77EA0FE6" w:rsidR="57DA2B04" w:rsidRDefault="724D7023" w:rsidP="4C07EFA2">
      <w:pPr>
        <w:pStyle w:val="ListParagraph"/>
        <w:numPr>
          <w:ilvl w:val="0"/>
          <w:numId w:val="14"/>
        </w:numPr>
        <w:rPr>
          <w:rFonts w:eastAsiaTheme="minorEastAsia"/>
          <w:b/>
          <w:bCs/>
          <w:sz w:val="24"/>
          <w:szCs w:val="24"/>
        </w:rPr>
      </w:pPr>
      <w:r w:rsidRPr="724D7023">
        <w:rPr>
          <w:rFonts w:ascii="Calibri" w:eastAsia="Calibri" w:hAnsi="Calibri" w:cs="Calibri"/>
          <w:b/>
          <w:bCs/>
          <w:sz w:val="24"/>
          <w:szCs w:val="24"/>
        </w:rPr>
        <w:t xml:space="preserve">ZIRC </w:t>
      </w:r>
      <w:r w:rsidRPr="00D73203">
        <w:rPr>
          <w:rFonts w:ascii="Calibri" w:eastAsia="Calibri" w:hAnsi="Calibri" w:cs="Calibri"/>
          <w:b/>
          <w:bCs/>
          <w:sz w:val="24"/>
          <w:szCs w:val="24"/>
          <w:highlight w:val="yellow"/>
        </w:rPr>
        <w:t>diet</w:t>
      </w:r>
      <w:r w:rsidRPr="724D7023">
        <w:rPr>
          <w:rFonts w:ascii="Calibri" w:eastAsia="Calibri" w:hAnsi="Calibri" w:cs="Calibri"/>
          <w:b/>
          <w:bCs/>
          <w:sz w:val="24"/>
          <w:szCs w:val="24"/>
        </w:rPr>
        <w:t xml:space="preserve"> promotes developmental gut microbiome </w:t>
      </w:r>
      <w:r w:rsidRPr="724D7023">
        <w:rPr>
          <w:rFonts w:ascii="Calibri" w:eastAsia="Calibri" w:hAnsi="Calibri" w:cs="Calibri"/>
          <w:b/>
          <w:bCs/>
        </w:rPr>
        <w:t>diversification</w:t>
      </w:r>
      <w:r w:rsidRPr="724D7023">
        <w:rPr>
          <w:rFonts w:ascii="Calibri" w:eastAsia="Calibri" w:hAnsi="Calibri" w:cs="Calibri"/>
          <w:b/>
          <w:bCs/>
          <w:sz w:val="24"/>
          <w:szCs w:val="24"/>
        </w:rPr>
        <w:t xml:space="preserve">. </w:t>
      </w:r>
      <w:r w:rsidRPr="724D7023">
        <w:rPr>
          <w:rFonts w:ascii="Calibri" w:eastAsia="Calibri" w:hAnsi="Calibri" w:cs="Calibri"/>
          <w:sz w:val="24"/>
          <w:szCs w:val="24"/>
        </w:rPr>
        <w:t xml:space="preserve">Microbiome diversity uniquely increased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in ZIRC fed fish and not change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in the Gemma and Watts fed fish. Moreover, the ZIRC fed fish manifested alpha-diversity measures at 3 mpf that were not statistically different from the corresponding measures of Watts and Gemma fed fish at 3 mpf. These observations indicate that ZIRC fed fish uniquely experience a relative increase in their microbiome biodiversity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w:t>
      </w:r>
      <w:proofErr w:type="gramStart"/>
      <w:r w:rsidRPr="724D7023">
        <w:rPr>
          <w:rFonts w:ascii="Calibri" w:eastAsia="Calibri" w:hAnsi="Calibri" w:cs="Calibri"/>
          <w:sz w:val="24"/>
          <w:szCs w:val="24"/>
        </w:rPr>
        <w:t>except</w:t>
      </w:r>
      <w:proofErr w:type="gramEnd"/>
      <w:r w:rsidRPr="724D7023">
        <w:rPr>
          <w:rFonts w:ascii="Calibri" w:eastAsia="Calibri" w:hAnsi="Calibri" w:cs="Calibri"/>
          <w:sz w:val="24"/>
          <w:szCs w:val="24"/>
        </w:rPr>
        <w:t xml:space="preserve"> Gemma in Simpsons index)</w:t>
      </w:r>
    </w:p>
    <w:p w14:paraId="57254B7F" w14:textId="017E148A" w:rsidR="13F5D23B" w:rsidRDefault="724D7023" w:rsidP="13F5D23B">
      <w:pPr>
        <w:pStyle w:val="ListParagraph"/>
        <w:numPr>
          <w:ilvl w:val="0"/>
          <w:numId w:val="14"/>
        </w:numPr>
        <w:rPr>
          <w:rFonts w:eastAsiaTheme="minorEastAsia"/>
          <w:sz w:val="24"/>
          <w:szCs w:val="24"/>
        </w:rPr>
      </w:pPr>
      <w:r w:rsidRPr="724D7023">
        <w:rPr>
          <w:b/>
          <w:bCs/>
          <w:sz w:val="24"/>
          <w:szCs w:val="24"/>
        </w:rPr>
        <w:t xml:space="preserve">Increased </w:t>
      </w:r>
      <w:r w:rsidRPr="00D73203">
        <w:rPr>
          <w:b/>
          <w:bCs/>
          <w:sz w:val="24"/>
          <w:szCs w:val="24"/>
          <w:highlight w:val="yellow"/>
        </w:rPr>
        <w:t>body condition score</w:t>
      </w:r>
      <w:r w:rsidRPr="724D7023">
        <w:rPr>
          <w:b/>
          <w:bCs/>
          <w:sz w:val="24"/>
          <w:szCs w:val="24"/>
        </w:rPr>
        <w:t xml:space="preserve"> induced by ZIRC </w:t>
      </w:r>
      <w:r w:rsidRPr="00D73203">
        <w:rPr>
          <w:b/>
          <w:bCs/>
          <w:sz w:val="24"/>
          <w:szCs w:val="24"/>
          <w:highlight w:val="yellow"/>
        </w:rPr>
        <w:t>diet</w:t>
      </w:r>
      <w:r w:rsidRPr="724D7023">
        <w:rPr>
          <w:b/>
          <w:bCs/>
          <w:sz w:val="24"/>
          <w:szCs w:val="24"/>
        </w:rPr>
        <w:t xml:space="preserve"> results in lower gut microbiome diversity.</w:t>
      </w:r>
      <w:r w:rsidRPr="724D7023">
        <w:rPr>
          <w:sz w:val="24"/>
          <w:szCs w:val="24"/>
        </w:rPr>
        <w:t xml:space="preserve"> Gut microbiome diversity uniquely increases as body condition score decreases in ZIRC fed fish, while Gemma and Watts </w:t>
      </w:r>
      <w:r w:rsidRPr="00D73203">
        <w:rPr>
          <w:sz w:val="24"/>
          <w:szCs w:val="24"/>
          <w:highlight w:val="yellow"/>
        </w:rPr>
        <w:t>diet</w:t>
      </w:r>
      <w:r w:rsidRPr="724D7023">
        <w:rPr>
          <w:sz w:val="24"/>
          <w:szCs w:val="24"/>
        </w:rPr>
        <w:t xml:space="preserve">s remained stable across </w:t>
      </w:r>
      <w:r w:rsidRPr="00D73203">
        <w:rPr>
          <w:sz w:val="24"/>
          <w:szCs w:val="24"/>
          <w:highlight w:val="yellow"/>
        </w:rPr>
        <w:t>time</w:t>
      </w:r>
      <w:r w:rsidRPr="724D7023">
        <w:rPr>
          <w:sz w:val="24"/>
          <w:szCs w:val="24"/>
        </w:rPr>
        <w:t>. These observations suggest that there may be a physiological connection between ZIRC fed fish and the gut microbiome.</w:t>
      </w:r>
    </w:p>
    <w:p w14:paraId="459C75F5" w14:textId="2893D5DB" w:rsidR="13F5D23B" w:rsidRDefault="724D7023" w:rsidP="13F5D23B">
      <w:pPr>
        <w:pStyle w:val="ListParagraph"/>
        <w:numPr>
          <w:ilvl w:val="0"/>
          <w:numId w:val="14"/>
        </w:numPr>
        <w:rPr>
          <w:rFonts w:eastAsiaTheme="minorEastAsia"/>
          <w:sz w:val="24"/>
          <w:szCs w:val="24"/>
        </w:rPr>
      </w:pPr>
      <w:r w:rsidRPr="724D7023">
        <w:rPr>
          <w:b/>
          <w:bCs/>
          <w:sz w:val="24"/>
          <w:szCs w:val="24"/>
        </w:rPr>
        <w:lastRenderedPageBreak/>
        <w:t xml:space="preserve">ZIRC </w:t>
      </w:r>
      <w:r w:rsidRPr="00D73203">
        <w:rPr>
          <w:b/>
          <w:bCs/>
          <w:sz w:val="24"/>
          <w:szCs w:val="24"/>
          <w:highlight w:val="yellow"/>
        </w:rPr>
        <w:t>diet</w:t>
      </w:r>
      <w:r w:rsidRPr="724D7023">
        <w:rPr>
          <w:b/>
          <w:bCs/>
          <w:sz w:val="24"/>
          <w:szCs w:val="24"/>
        </w:rPr>
        <w:t xml:space="preserve"> exhibits unique developmental impacts on fish physiology that </w:t>
      </w:r>
      <w:del w:id="0" w:author="Michael James Sieler Jr" w:date="2022-06-16T17:25:00Z">
        <w:r w:rsidR="13F5D23B" w:rsidRPr="724D7023" w:rsidDel="724D7023">
          <w:rPr>
            <w:b/>
            <w:bCs/>
            <w:sz w:val="24"/>
            <w:szCs w:val="24"/>
          </w:rPr>
          <w:delText xml:space="preserve">results </w:delText>
        </w:r>
      </w:del>
      <w:r w:rsidRPr="724D7023">
        <w:rPr>
          <w:b/>
          <w:bCs/>
          <w:sz w:val="24"/>
          <w:szCs w:val="24"/>
        </w:rPr>
        <w:t xml:space="preserve">linked </w:t>
      </w:r>
      <w:r w:rsidRPr="724D7023">
        <w:rPr>
          <w:b/>
          <w:bCs/>
          <w:sz w:val="24"/>
          <w:szCs w:val="24"/>
        </w:rPr>
        <w:t>in distinct gut microbiome communities at 6 mpf, but not at 3 mpf.</w:t>
      </w:r>
      <w:r w:rsidRPr="724D7023">
        <w:rPr>
          <w:sz w:val="24"/>
          <w:szCs w:val="24"/>
        </w:rPr>
        <w:t xml:space="preserve"> The composition of the gut microbiome of ZIRC fed fish were not distinct at 3 mpf, but at 6 mpf the gut microbiomes stratified by high and low </w:t>
      </w:r>
      <w:r w:rsidRPr="00D73203">
        <w:rPr>
          <w:sz w:val="24"/>
          <w:szCs w:val="24"/>
          <w:highlight w:val="yellow"/>
        </w:rPr>
        <w:t>body condition score</w:t>
      </w:r>
      <w:r w:rsidRPr="724D7023">
        <w:rPr>
          <w:sz w:val="24"/>
          <w:szCs w:val="24"/>
        </w:rPr>
        <w:t xml:space="preserve">. This pattern was not seen in Gemma and Watts fed fish. These observations suggest that over </w:t>
      </w:r>
      <w:r w:rsidRPr="00D73203">
        <w:rPr>
          <w:sz w:val="24"/>
          <w:szCs w:val="24"/>
          <w:highlight w:val="yellow"/>
        </w:rPr>
        <w:t>time</w:t>
      </w:r>
      <w:r w:rsidRPr="724D7023">
        <w:rPr>
          <w:sz w:val="24"/>
          <w:szCs w:val="24"/>
        </w:rPr>
        <w:t xml:space="preserve">, ZIRC fed fish uniquely select for distinct compositions of gut microbiome communities that correlate with </w:t>
      </w:r>
      <w:r w:rsidRPr="00D73203">
        <w:rPr>
          <w:sz w:val="24"/>
          <w:szCs w:val="24"/>
          <w:highlight w:val="yellow"/>
        </w:rPr>
        <w:t>body condition score</w:t>
      </w:r>
      <w:r w:rsidRPr="724D7023">
        <w:rPr>
          <w:sz w:val="24"/>
          <w:szCs w:val="24"/>
        </w:rPr>
        <w:t>.</w:t>
      </w:r>
    </w:p>
    <w:p w14:paraId="4984A954" w14:textId="545461A1" w:rsidR="57DA2B04" w:rsidRDefault="724D7023" w:rsidP="724D7023">
      <w:pPr>
        <w:pStyle w:val="ListParagraph"/>
        <w:numPr>
          <w:ilvl w:val="0"/>
          <w:numId w:val="14"/>
        </w:numPr>
        <w:spacing w:after="0"/>
        <w:rPr>
          <w:rFonts w:eastAsiaTheme="minorEastAsia"/>
          <w:color w:val="000000" w:themeColor="text1"/>
          <w:sz w:val="24"/>
          <w:szCs w:val="24"/>
        </w:rPr>
      </w:pPr>
      <w:r w:rsidRPr="724D7023">
        <w:rPr>
          <w:rFonts w:ascii="Calibri" w:eastAsia="Calibri" w:hAnsi="Calibri" w:cs="Calibri"/>
          <w:b/>
          <w:bCs/>
          <w:sz w:val="24"/>
          <w:szCs w:val="24"/>
        </w:rPr>
        <w:t xml:space="preserve">ZIRC diet differentially selects for certain taxa. </w:t>
      </w:r>
      <w:r w:rsidRPr="724D7023">
        <w:rPr>
          <w:rFonts w:ascii="Calibri" w:eastAsia="Calibri" w:hAnsi="Calibri" w:cs="Calibri"/>
          <w:sz w:val="24"/>
          <w:szCs w:val="24"/>
        </w:rPr>
        <w:t xml:space="preserve">33 genera were found to have a statistically significant relationship between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in ZIRC fed fish. In particular, the genera </w:t>
      </w:r>
      <w:proofErr w:type="spellStart"/>
      <w:r w:rsidRPr="724D7023">
        <w:rPr>
          <w:rFonts w:ascii="Calibri" w:eastAsia="Calibri" w:hAnsi="Calibri" w:cs="Calibri"/>
          <w:sz w:val="24"/>
          <w:szCs w:val="24"/>
        </w:rPr>
        <w:t>Comamonadaceae</w:t>
      </w:r>
      <w:proofErr w:type="spellEnd"/>
      <w:r w:rsidRPr="724D7023">
        <w:rPr>
          <w:rFonts w:ascii="Calibri" w:eastAsia="Calibri" w:hAnsi="Calibri" w:cs="Calibri"/>
          <w:sz w:val="24"/>
          <w:szCs w:val="24"/>
        </w:rPr>
        <w:t xml:space="preserve">, Bacteroides, </w:t>
      </w:r>
      <w:proofErr w:type="spellStart"/>
      <w:r w:rsidRPr="724D7023">
        <w:rPr>
          <w:rFonts w:ascii="Calibri" w:eastAsia="Calibri" w:hAnsi="Calibri" w:cs="Calibri"/>
          <w:sz w:val="24"/>
          <w:szCs w:val="24"/>
        </w:rPr>
        <w:t>Bosea</w:t>
      </w:r>
      <w:proofErr w:type="spellEnd"/>
      <w:r w:rsidRPr="724D7023">
        <w:rPr>
          <w:rFonts w:ascii="Calibri" w:eastAsia="Calibri" w:hAnsi="Calibri" w:cs="Calibri"/>
          <w:sz w:val="24"/>
          <w:szCs w:val="24"/>
        </w:rPr>
        <w:t xml:space="preserve"> and </w:t>
      </w:r>
      <w:proofErr w:type="spellStart"/>
      <w:r w:rsidRPr="724D7023">
        <w:rPr>
          <w:rFonts w:ascii="Calibri" w:eastAsia="Calibri" w:hAnsi="Calibri" w:cs="Calibri"/>
          <w:sz w:val="24"/>
          <w:szCs w:val="24"/>
        </w:rPr>
        <w:t>Paucibacter</w:t>
      </w:r>
      <w:proofErr w:type="spellEnd"/>
      <w:r w:rsidRPr="724D7023">
        <w:rPr>
          <w:rFonts w:ascii="Calibri" w:eastAsia="Calibri" w:hAnsi="Calibri" w:cs="Calibri"/>
          <w:sz w:val="24"/>
          <w:szCs w:val="24"/>
        </w:rPr>
        <w:t xml:space="preserve"> abundance decreased with increased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while </w:t>
      </w:r>
      <w:proofErr w:type="spellStart"/>
      <w:r w:rsidRPr="724D7023">
        <w:rPr>
          <w:rFonts w:ascii="Calibri" w:eastAsia="Calibri" w:hAnsi="Calibri" w:cs="Calibri"/>
          <w:sz w:val="24"/>
          <w:szCs w:val="24"/>
        </w:rPr>
        <w:t>Cetobacterium</w:t>
      </w:r>
      <w:proofErr w:type="spellEnd"/>
      <w:r w:rsidRPr="724D7023">
        <w:rPr>
          <w:rFonts w:ascii="Calibri" w:eastAsia="Calibri" w:hAnsi="Calibri" w:cs="Calibri"/>
          <w:sz w:val="24"/>
          <w:szCs w:val="24"/>
        </w:rPr>
        <w:t xml:space="preserve"> abundance increased with increased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Only Bacteroides was found to have an association with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independent of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This observation suggests that the ZIRC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is uniquely selecting for these taxa. </w:t>
      </w:r>
    </w:p>
    <w:p w14:paraId="607EC431" w14:textId="45341D2C" w:rsidR="57DA2B04" w:rsidRDefault="57DA2B04" w:rsidP="4C07EFA2">
      <w:pPr>
        <w:spacing w:after="0"/>
        <w:rPr>
          <w:rFonts w:ascii="Calibri" w:eastAsia="Calibri" w:hAnsi="Calibri" w:cs="Calibri"/>
          <w:color w:val="000000" w:themeColor="text1"/>
          <w:sz w:val="24"/>
          <w:szCs w:val="24"/>
        </w:rPr>
      </w:pPr>
    </w:p>
    <w:p w14:paraId="52ACB5DA" w14:textId="4C44B248" w:rsidR="57DA2B04" w:rsidRDefault="724D7023" w:rsidP="4C07EFA2">
      <w:pPr>
        <w:spacing w:after="0"/>
        <w:rPr>
          <w:rFonts w:ascii="Calibri" w:eastAsia="Calibri" w:hAnsi="Calibri" w:cs="Calibri"/>
          <w:color w:val="000000" w:themeColor="text1"/>
          <w:sz w:val="24"/>
          <w:szCs w:val="24"/>
        </w:rPr>
      </w:pPr>
      <w:r w:rsidRPr="724D7023">
        <w:rPr>
          <w:rFonts w:ascii="Calibri" w:eastAsia="Calibri" w:hAnsi="Calibri" w:cs="Calibri"/>
          <w:color w:val="000000" w:themeColor="text1"/>
          <w:sz w:val="24"/>
          <w:szCs w:val="24"/>
        </w:rPr>
        <w:t xml:space="preserve"> </w:t>
      </w:r>
    </w:p>
    <w:p w14:paraId="5BA211CD" w14:textId="77777777" w:rsidR="00AB15BA" w:rsidRDefault="00AB15BA" w:rsidP="724D7023">
      <w:pPr>
        <w:rPr>
          <w:rFonts w:ascii="Calibri" w:eastAsia="Calibri" w:hAnsi="Calibri" w:cs="Calibri"/>
          <w:b/>
          <w:bCs/>
          <w:color w:val="000000" w:themeColor="text1"/>
          <w:sz w:val="24"/>
          <w:szCs w:val="24"/>
          <w:highlight w:val="yellow"/>
        </w:rPr>
        <w:sectPr w:rsidR="00AB15BA">
          <w:pgSz w:w="12240" w:h="15840"/>
          <w:pgMar w:top="1440" w:right="1440" w:bottom="1440" w:left="1440" w:header="720" w:footer="720" w:gutter="0"/>
          <w:cols w:space="720"/>
          <w:docGrid w:linePitch="360"/>
        </w:sectPr>
      </w:pPr>
    </w:p>
    <w:p w14:paraId="657A053B" w14:textId="6115E84A" w:rsidR="724D7023" w:rsidRDefault="724D7023" w:rsidP="724D7023">
      <w:pPr>
        <w:rPr>
          <w:rFonts w:ascii="Calibri" w:eastAsia="Calibri" w:hAnsi="Calibri" w:cs="Calibri"/>
          <w:color w:val="000000" w:themeColor="text1"/>
          <w:sz w:val="24"/>
          <w:szCs w:val="24"/>
        </w:rPr>
      </w:pPr>
      <w:r w:rsidRPr="00D73203">
        <w:rPr>
          <w:rFonts w:ascii="Calibri" w:eastAsia="Calibri" w:hAnsi="Calibri" w:cs="Calibri"/>
          <w:b/>
          <w:bCs/>
          <w:color w:val="000000" w:themeColor="text1"/>
          <w:sz w:val="24"/>
          <w:szCs w:val="24"/>
          <w:highlight w:val="yellow"/>
        </w:rPr>
        <w:lastRenderedPageBreak/>
        <w:t>Diet</w:t>
      </w:r>
      <w:r w:rsidRPr="724D7023">
        <w:rPr>
          <w:rFonts w:ascii="Calibri" w:eastAsia="Calibri" w:hAnsi="Calibri" w:cs="Calibri"/>
          <w:b/>
          <w:bCs/>
          <w:color w:val="000000" w:themeColor="text1"/>
          <w:sz w:val="24"/>
          <w:szCs w:val="24"/>
        </w:rPr>
        <w:t xml:space="preserve"> influences gut microbiome’s sensitivity to </w:t>
      </w:r>
      <w:r w:rsidRPr="00D73203">
        <w:rPr>
          <w:rFonts w:ascii="Calibri" w:eastAsia="Calibri" w:hAnsi="Calibri" w:cs="Calibri"/>
          <w:b/>
          <w:bCs/>
          <w:color w:val="000000" w:themeColor="text1"/>
          <w:sz w:val="24"/>
          <w:szCs w:val="24"/>
          <w:highlight w:val="yellow"/>
        </w:rPr>
        <w:t>pathogen</w:t>
      </w:r>
      <w:r w:rsidRPr="724D7023">
        <w:rPr>
          <w:rFonts w:ascii="Calibri" w:eastAsia="Calibri" w:hAnsi="Calibri" w:cs="Calibri"/>
          <w:b/>
          <w:bCs/>
          <w:color w:val="000000" w:themeColor="text1"/>
          <w:sz w:val="24"/>
          <w:szCs w:val="24"/>
        </w:rPr>
        <w:t xml:space="preserve"> exposure</w:t>
      </w:r>
    </w:p>
    <w:p w14:paraId="7F887C48"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3214C38D" w14:textId="106667EC" w:rsidR="001B1806" w:rsidRDefault="00CD25A7" w:rsidP="001B1806">
      <w:pPr>
        <w:pStyle w:val="ListParagraph"/>
        <w:numPr>
          <w:ilvl w:val="1"/>
          <w:numId w:val="19"/>
        </w:numPr>
        <w:rPr>
          <w:rFonts w:eastAsiaTheme="minorEastAsia"/>
          <w:sz w:val="24"/>
          <w:szCs w:val="24"/>
        </w:rPr>
      </w:pPr>
      <w:r>
        <w:rPr>
          <w:rFonts w:eastAsiaTheme="minorEastAsia"/>
          <w:sz w:val="24"/>
          <w:szCs w:val="24"/>
        </w:rPr>
        <w:t xml:space="preserve">Zebrafish are exposed to a variety of pathogens </w:t>
      </w:r>
    </w:p>
    <w:p w14:paraId="43AD8101" w14:textId="045F38B7" w:rsidR="00CD25A7" w:rsidRDefault="00CD25A7" w:rsidP="001B1806">
      <w:pPr>
        <w:pStyle w:val="ListParagraph"/>
        <w:numPr>
          <w:ilvl w:val="1"/>
          <w:numId w:val="19"/>
        </w:numPr>
        <w:rPr>
          <w:rFonts w:eastAsiaTheme="minorEastAsia"/>
          <w:sz w:val="24"/>
          <w:szCs w:val="24"/>
        </w:rPr>
      </w:pPr>
      <w:r>
        <w:rPr>
          <w:rFonts w:eastAsiaTheme="minorEastAsia"/>
          <w:sz w:val="24"/>
          <w:szCs w:val="24"/>
        </w:rPr>
        <w:t>Pathogen exposure could be a source of uncontrolled variation in study outcomes</w:t>
      </w:r>
    </w:p>
    <w:p w14:paraId="540F703D" w14:textId="580D5430" w:rsidR="00CD25A7" w:rsidRDefault="00CD25A7" w:rsidP="001B1806">
      <w:pPr>
        <w:pStyle w:val="ListParagraph"/>
        <w:numPr>
          <w:ilvl w:val="1"/>
          <w:numId w:val="19"/>
        </w:numPr>
        <w:rPr>
          <w:rFonts w:eastAsiaTheme="minorEastAsia"/>
          <w:sz w:val="24"/>
          <w:szCs w:val="24"/>
        </w:rPr>
      </w:pPr>
      <w:r>
        <w:rPr>
          <w:rFonts w:eastAsiaTheme="minorEastAsia"/>
          <w:sz w:val="24"/>
          <w:szCs w:val="24"/>
        </w:rPr>
        <w:t>Pathogens</w:t>
      </w:r>
      <w:r w:rsidR="00AB15BA">
        <w:rPr>
          <w:rFonts w:eastAsiaTheme="minorEastAsia"/>
          <w:sz w:val="24"/>
          <w:szCs w:val="24"/>
        </w:rPr>
        <w:t xml:space="preserve"> hypothesized</w:t>
      </w:r>
      <w:r>
        <w:rPr>
          <w:rFonts w:eastAsiaTheme="minorEastAsia"/>
          <w:sz w:val="24"/>
          <w:szCs w:val="24"/>
        </w:rPr>
        <w:t xml:space="preserve"> transmitted through diet</w:t>
      </w:r>
    </w:p>
    <w:p w14:paraId="57EC6565" w14:textId="31D899E4" w:rsidR="00CD25A7" w:rsidRDefault="00CD25A7" w:rsidP="001B1806">
      <w:pPr>
        <w:pStyle w:val="ListParagraph"/>
        <w:numPr>
          <w:ilvl w:val="1"/>
          <w:numId w:val="19"/>
        </w:numPr>
        <w:rPr>
          <w:rFonts w:eastAsiaTheme="minorEastAsia"/>
          <w:sz w:val="24"/>
          <w:szCs w:val="24"/>
        </w:rPr>
      </w:pPr>
      <w:r>
        <w:rPr>
          <w:rFonts w:eastAsiaTheme="minorEastAsia"/>
          <w:sz w:val="24"/>
          <w:szCs w:val="24"/>
        </w:rPr>
        <w:t xml:space="preserve">M. </w:t>
      </w:r>
      <w:proofErr w:type="spellStart"/>
      <w:r>
        <w:rPr>
          <w:rFonts w:eastAsiaTheme="minorEastAsia"/>
          <w:sz w:val="24"/>
          <w:szCs w:val="24"/>
        </w:rPr>
        <w:t>chelonae</w:t>
      </w:r>
      <w:proofErr w:type="spellEnd"/>
      <w:r>
        <w:rPr>
          <w:rFonts w:eastAsiaTheme="minorEastAsia"/>
          <w:sz w:val="24"/>
          <w:szCs w:val="24"/>
        </w:rPr>
        <w:t xml:space="preserve"> present in 40%</w:t>
      </w:r>
    </w:p>
    <w:p w14:paraId="5D949791" w14:textId="3B7F1485" w:rsidR="00CD25A7" w:rsidRDefault="00CD25A7" w:rsidP="001B1806">
      <w:pPr>
        <w:pStyle w:val="ListParagraph"/>
        <w:numPr>
          <w:ilvl w:val="1"/>
          <w:numId w:val="19"/>
        </w:numPr>
        <w:rPr>
          <w:rFonts w:eastAsiaTheme="minorEastAsia"/>
          <w:sz w:val="24"/>
          <w:szCs w:val="24"/>
        </w:rPr>
      </w:pPr>
      <w:r>
        <w:rPr>
          <w:rFonts w:eastAsiaTheme="minorEastAsia"/>
          <w:sz w:val="24"/>
          <w:szCs w:val="24"/>
        </w:rPr>
        <w:t>We injected Mc to ensure exposure</w:t>
      </w:r>
    </w:p>
    <w:p w14:paraId="15431826" w14:textId="7627099B" w:rsidR="00CD25A7" w:rsidRPr="00D73203" w:rsidRDefault="00CD25A7" w:rsidP="001B1806">
      <w:pPr>
        <w:pStyle w:val="ListParagraph"/>
        <w:numPr>
          <w:ilvl w:val="1"/>
          <w:numId w:val="19"/>
        </w:numPr>
        <w:rPr>
          <w:rFonts w:eastAsiaTheme="minorEastAsia"/>
          <w:sz w:val="24"/>
          <w:szCs w:val="24"/>
        </w:rPr>
      </w:pPr>
      <w:r>
        <w:rPr>
          <w:rFonts w:eastAsiaTheme="minorEastAsia"/>
          <w:sz w:val="24"/>
          <w:szCs w:val="24"/>
        </w:rPr>
        <w:t>Previous research showing microbiome-pathogen effect on host health</w:t>
      </w:r>
    </w:p>
    <w:p w14:paraId="619ED98E"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2D1DF12E" w14:textId="37AC3E69" w:rsidR="001B1806" w:rsidRDefault="001B1806" w:rsidP="724D7023">
      <w:pPr>
        <w:pStyle w:val="ListParagraph"/>
        <w:numPr>
          <w:ilvl w:val="1"/>
          <w:numId w:val="19"/>
        </w:numPr>
        <w:rPr>
          <w:rFonts w:eastAsiaTheme="minorEastAsia"/>
          <w:sz w:val="24"/>
          <w:szCs w:val="24"/>
        </w:rPr>
      </w:pPr>
      <w:r w:rsidRPr="001B1806">
        <w:rPr>
          <w:rFonts w:eastAsiaTheme="minorEastAsia"/>
          <w:sz w:val="24"/>
          <w:szCs w:val="24"/>
        </w:rPr>
        <w:t>A</w:t>
      </w:r>
    </w:p>
    <w:p w14:paraId="65E30355" w14:textId="5826967F" w:rsidR="001B1806" w:rsidRPr="001B1806" w:rsidRDefault="00D47AF7" w:rsidP="001B1806">
      <w:pPr>
        <w:rPr>
          <w:rFonts w:eastAsiaTheme="minorEastAsia"/>
          <w:sz w:val="24"/>
          <w:szCs w:val="24"/>
        </w:rPr>
      </w:pPr>
      <w:r>
        <w:rPr>
          <w:rFonts w:eastAsiaTheme="minorEastAsia"/>
          <w:sz w:val="24"/>
          <w:szCs w:val="24"/>
        </w:rPr>
        <w:t xml:space="preserve">Zebrafish facilities are known to host many pathogens, which can introduce non-protocol induced inconsistency in study outcomes. </w:t>
      </w:r>
      <w:r w:rsidR="00E9467E">
        <w:rPr>
          <w:rFonts w:eastAsiaTheme="minorEastAsia"/>
          <w:sz w:val="24"/>
          <w:szCs w:val="24"/>
        </w:rPr>
        <w:t xml:space="preserve">One pathogen that is found in 40% of zebrafish facilities is M. </w:t>
      </w:r>
      <w:proofErr w:type="spellStart"/>
      <w:proofErr w:type="gramStart"/>
      <w:r w:rsidR="00E9467E">
        <w:rPr>
          <w:rFonts w:eastAsiaTheme="minorEastAsia"/>
          <w:sz w:val="24"/>
          <w:szCs w:val="24"/>
        </w:rPr>
        <w:t>Chelonae</w:t>
      </w:r>
      <w:proofErr w:type="spellEnd"/>
      <w:r w:rsidR="00E9467E">
        <w:rPr>
          <w:rFonts w:eastAsiaTheme="minorEastAsia"/>
          <w:sz w:val="24"/>
          <w:szCs w:val="24"/>
        </w:rPr>
        <w:t>, and</w:t>
      </w:r>
      <w:proofErr w:type="gramEnd"/>
      <w:r w:rsidR="00E9467E">
        <w:rPr>
          <w:rFonts w:eastAsiaTheme="minorEastAsia"/>
          <w:sz w:val="24"/>
          <w:szCs w:val="24"/>
        </w:rPr>
        <w:t xml:space="preserve"> is hypothesized to be introduce through diet. M. </w:t>
      </w:r>
      <w:proofErr w:type="spellStart"/>
      <w:r w:rsidR="00E9467E">
        <w:rPr>
          <w:rFonts w:eastAsiaTheme="minorEastAsia"/>
          <w:sz w:val="24"/>
          <w:szCs w:val="24"/>
        </w:rPr>
        <w:t>chelonae</w:t>
      </w:r>
      <w:proofErr w:type="spellEnd"/>
      <w:r w:rsidR="00E9467E">
        <w:rPr>
          <w:rFonts w:eastAsiaTheme="minorEastAsia"/>
          <w:sz w:val="24"/>
          <w:szCs w:val="24"/>
        </w:rPr>
        <w:t xml:space="preserve"> causes gut inflammation in zebrafish. We hypothesized that there is a gut microbiome relationship with pathogen exposure. Furthermore, given the impact of diet on zebrafish gut microbiomes, we hypothesized there could also be a relationship between diet, pathogen exposure and microbiome. If such an association exists, it </w:t>
      </w:r>
      <w:r w:rsidR="00ED62BB">
        <w:rPr>
          <w:rFonts w:eastAsiaTheme="minorEastAsia"/>
          <w:sz w:val="24"/>
          <w:szCs w:val="24"/>
        </w:rPr>
        <w:t>could</w:t>
      </w:r>
      <w:r w:rsidR="00E9467E">
        <w:rPr>
          <w:rFonts w:eastAsiaTheme="minorEastAsia"/>
          <w:sz w:val="24"/>
          <w:szCs w:val="24"/>
        </w:rPr>
        <w:t xml:space="preserve"> offer zebrafish facilities </w:t>
      </w:r>
      <w:r w:rsidR="00ED62BB">
        <w:rPr>
          <w:rFonts w:eastAsiaTheme="minorEastAsia"/>
          <w:sz w:val="24"/>
          <w:szCs w:val="24"/>
        </w:rPr>
        <w:t>microbiome-</w:t>
      </w:r>
      <w:proofErr w:type="gramStart"/>
      <w:r w:rsidR="00ED62BB">
        <w:rPr>
          <w:rFonts w:eastAsiaTheme="minorEastAsia"/>
          <w:sz w:val="24"/>
          <w:szCs w:val="24"/>
        </w:rPr>
        <w:t xml:space="preserve">targeted </w:t>
      </w:r>
      <w:r w:rsidR="00E9467E">
        <w:rPr>
          <w:rFonts w:eastAsiaTheme="minorEastAsia"/>
          <w:sz w:val="24"/>
          <w:szCs w:val="24"/>
        </w:rPr>
        <w:t xml:space="preserve"> </w:t>
      </w:r>
      <w:r w:rsidR="00ED62BB">
        <w:rPr>
          <w:rFonts w:eastAsiaTheme="minorEastAsia"/>
          <w:sz w:val="24"/>
          <w:szCs w:val="24"/>
        </w:rPr>
        <w:t>treatments</w:t>
      </w:r>
      <w:proofErr w:type="gramEnd"/>
      <w:r w:rsidR="00ED62BB">
        <w:rPr>
          <w:rFonts w:eastAsiaTheme="minorEastAsia"/>
          <w:sz w:val="24"/>
          <w:szCs w:val="24"/>
        </w:rPr>
        <w:t xml:space="preserve"> for preventing or minimizing the impacts of pathogen exposure.</w:t>
      </w:r>
    </w:p>
    <w:p w14:paraId="68167259" w14:textId="79418B88" w:rsidR="57DA2B04" w:rsidRDefault="4C07EFA2" w:rsidP="13F5D23B">
      <w:pPr>
        <w:pStyle w:val="ListParagraph"/>
        <w:numPr>
          <w:ilvl w:val="0"/>
          <w:numId w:val="13"/>
        </w:numPr>
        <w:rPr>
          <w:rFonts w:eastAsiaTheme="minorEastAsia"/>
          <w:sz w:val="24"/>
          <w:szCs w:val="24"/>
        </w:rPr>
      </w:pPr>
      <w:r w:rsidRPr="00D73203">
        <w:rPr>
          <w:b/>
          <w:bCs/>
          <w:sz w:val="24"/>
          <w:szCs w:val="24"/>
          <w:highlight w:val="yellow"/>
        </w:rPr>
        <w:t>Pathogen</w:t>
      </w:r>
      <w:r w:rsidRPr="4C07EFA2">
        <w:rPr>
          <w:b/>
          <w:bCs/>
          <w:sz w:val="24"/>
          <w:szCs w:val="24"/>
        </w:rPr>
        <w:t xml:space="preserve"> exposure inhibits diversification of the gut microbiome</w:t>
      </w:r>
      <w:r w:rsidRPr="4C07EFA2">
        <w:rPr>
          <w:sz w:val="24"/>
          <w:szCs w:val="24"/>
        </w:rPr>
        <w:t xml:space="preserve">. The gut microbiomes of exposed fish have lower levels of gut microbiome diversity to that of unexposed fish. Microbiome diversity of pre-exposed and exposed fish did not differ. These patterns occur regardless of the specific </w:t>
      </w:r>
      <w:r w:rsidRPr="00D73203">
        <w:rPr>
          <w:sz w:val="24"/>
          <w:szCs w:val="24"/>
          <w:highlight w:val="yellow"/>
        </w:rPr>
        <w:t>diet</w:t>
      </w:r>
      <w:r w:rsidRPr="4C07EFA2">
        <w:rPr>
          <w:sz w:val="24"/>
          <w:szCs w:val="24"/>
        </w:rPr>
        <w:t xml:space="preserve"> being considered. Together, these observations suggest that exposure to </w:t>
      </w:r>
      <w:r w:rsidRPr="00D73203">
        <w:rPr>
          <w:sz w:val="24"/>
          <w:szCs w:val="24"/>
          <w:highlight w:val="yellow"/>
        </w:rPr>
        <w:t>pathogen</w:t>
      </w:r>
      <w:r w:rsidRPr="4C07EFA2">
        <w:rPr>
          <w:sz w:val="24"/>
          <w:szCs w:val="24"/>
        </w:rPr>
        <w:t xml:space="preserve">s inhibits diversification of the gut microbiome. Furthermore, </w:t>
      </w:r>
      <w:r w:rsidRPr="00D73203">
        <w:rPr>
          <w:sz w:val="24"/>
          <w:szCs w:val="24"/>
          <w:highlight w:val="yellow"/>
        </w:rPr>
        <w:t>pathogen</w:t>
      </w:r>
      <w:r w:rsidRPr="4C07EFA2">
        <w:rPr>
          <w:sz w:val="24"/>
          <w:szCs w:val="24"/>
        </w:rPr>
        <w:t xml:space="preserve"> exposure may be preventing diversification of gut microbiomes.</w:t>
      </w:r>
    </w:p>
    <w:p w14:paraId="0BD0C9A3" w14:textId="7F443F8F" w:rsidR="57DA2B04" w:rsidRDefault="4C07EFA2" w:rsidP="4C07EFA2">
      <w:pPr>
        <w:pStyle w:val="ListParagraph"/>
        <w:numPr>
          <w:ilvl w:val="0"/>
          <w:numId w:val="13"/>
        </w:numPr>
        <w:rPr>
          <w:rFonts w:eastAsiaTheme="minorEastAsia"/>
          <w:sz w:val="24"/>
          <w:szCs w:val="24"/>
        </w:rPr>
      </w:pPr>
      <w:r w:rsidRPr="4C07EFA2">
        <w:rPr>
          <w:b/>
          <w:bCs/>
          <w:sz w:val="24"/>
          <w:szCs w:val="24"/>
        </w:rPr>
        <w:t xml:space="preserve">ZIRC fed fish are uniquely sensitive to the effects of </w:t>
      </w:r>
      <w:r w:rsidRPr="00D73203">
        <w:rPr>
          <w:b/>
          <w:bCs/>
          <w:sz w:val="24"/>
          <w:szCs w:val="24"/>
          <w:highlight w:val="yellow"/>
        </w:rPr>
        <w:t>pathogen</w:t>
      </w:r>
      <w:r w:rsidRPr="4C07EFA2">
        <w:rPr>
          <w:b/>
          <w:bCs/>
          <w:sz w:val="24"/>
          <w:szCs w:val="24"/>
        </w:rPr>
        <w:t xml:space="preserve"> exposure, while Gemma and Watts are resistant.</w:t>
      </w:r>
      <w:r w:rsidRPr="4C07EFA2">
        <w:rPr>
          <w:sz w:val="24"/>
          <w:szCs w:val="24"/>
        </w:rPr>
        <w:t xml:space="preserve"> The gut microbiome diversity of ZIRC fed fish are uniquely sensitive to </w:t>
      </w:r>
      <w:r w:rsidRPr="00D73203">
        <w:rPr>
          <w:sz w:val="24"/>
          <w:szCs w:val="24"/>
          <w:highlight w:val="yellow"/>
        </w:rPr>
        <w:t>pathogen</w:t>
      </w:r>
      <w:r w:rsidRPr="4C07EFA2">
        <w:rPr>
          <w:sz w:val="24"/>
          <w:szCs w:val="24"/>
        </w:rPr>
        <w:t xml:space="preserve"> exposure, while Gemma and Watts fed fish are resistant to the effects of </w:t>
      </w:r>
      <w:r w:rsidRPr="00D73203">
        <w:rPr>
          <w:sz w:val="24"/>
          <w:szCs w:val="24"/>
          <w:highlight w:val="yellow"/>
        </w:rPr>
        <w:t>pathogen</w:t>
      </w:r>
      <w:r w:rsidRPr="4C07EFA2">
        <w:rPr>
          <w:sz w:val="24"/>
          <w:szCs w:val="24"/>
        </w:rPr>
        <w:t xml:space="preserve"> exposure. 6 mpf unexposed ZIRC fed fish had significantly greater microbiome diversity compared to 3 mpf pre-exposed ZIRC fed fish, while 6 mpf exposed fish were significantly less diverse. Moreover, microbiome diversity of fish fed Gemma and Watts </w:t>
      </w:r>
      <w:r w:rsidRPr="00D73203">
        <w:rPr>
          <w:sz w:val="24"/>
          <w:szCs w:val="24"/>
          <w:highlight w:val="yellow"/>
        </w:rPr>
        <w:t>diet</w:t>
      </w:r>
      <w:r w:rsidRPr="4C07EFA2">
        <w:rPr>
          <w:sz w:val="24"/>
          <w:szCs w:val="24"/>
        </w:rPr>
        <w:t xml:space="preserve">s were not different between exposure groups. These observations suggest that fish fed the ZIRC </w:t>
      </w:r>
      <w:r w:rsidRPr="00D73203">
        <w:rPr>
          <w:sz w:val="24"/>
          <w:szCs w:val="24"/>
          <w:highlight w:val="yellow"/>
        </w:rPr>
        <w:t>diet</w:t>
      </w:r>
      <w:r w:rsidRPr="4C07EFA2">
        <w:rPr>
          <w:sz w:val="24"/>
          <w:szCs w:val="24"/>
        </w:rPr>
        <w:t xml:space="preserve"> are uniquely sensitive to </w:t>
      </w:r>
      <w:r w:rsidRPr="00D73203">
        <w:rPr>
          <w:sz w:val="24"/>
          <w:szCs w:val="24"/>
          <w:highlight w:val="yellow"/>
        </w:rPr>
        <w:t>pathogen</w:t>
      </w:r>
      <w:r w:rsidRPr="4C07EFA2">
        <w:rPr>
          <w:sz w:val="24"/>
          <w:szCs w:val="24"/>
        </w:rPr>
        <w:t xml:space="preserve"> exposure.</w:t>
      </w:r>
    </w:p>
    <w:p w14:paraId="14019916" w14:textId="1CF2B0C6" w:rsidR="60BE22E2" w:rsidRDefault="4C07EFA2" w:rsidP="4C07EFA2">
      <w:pPr>
        <w:pStyle w:val="ListParagraph"/>
        <w:numPr>
          <w:ilvl w:val="1"/>
          <w:numId w:val="13"/>
        </w:numPr>
        <w:spacing w:after="0" w:line="257" w:lineRule="exact"/>
        <w:rPr>
          <w:rFonts w:eastAsiaTheme="minorEastAsia"/>
          <w:sz w:val="24"/>
          <w:szCs w:val="24"/>
        </w:rPr>
      </w:pPr>
      <w:r w:rsidRPr="4C07EFA2">
        <w:rPr>
          <w:color w:val="FF0000"/>
          <w:sz w:val="24"/>
          <w:szCs w:val="24"/>
        </w:rPr>
        <w:t xml:space="preserve">Physiological differences? </w:t>
      </w:r>
      <w:r w:rsidRPr="4C07EFA2">
        <w:rPr>
          <w:sz w:val="24"/>
          <w:szCs w:val="24"/>
        </w:rPr>
        <w:t xml:space="preserve">Did not see an exposure group by </w:t>
      </w:r>
      <w:r w:rsidRPr="00D73203">
        <w:rPr>
          <w:sz w:val="24"/>
          <w:szCs w:val="24"/>
          <w:highlight w:val="yellow"/>
        </w:rPr>
        <w:t>diet</w:t>
      </w:r>
      <w:r w:rsidRPr="4C07EFA2">
        <w:rPr>
          <w:sz w:val="24"/>
          <w:szCs w:val="24"/>
        </w:rPr>
        <w:t xml:space="preserve"> effect on </w:t>
      </w:r>
      <w:r w:rsidRPr="00D73203">
        <w:rPr>
          <w:sz w:val="24"/>
          <w:szCs w:val="24"/>
          <w:highlight w:val="yellow"/>
        </w:rPr>
        <w:t>body condition score</w:t>
      </w:r>
      <w:r w:rsidRPr="4C07EFA2">
        <w:rPr>
          <w:sz w:val="24"/>
          <w:szCs w:val="24"/>
        </w:rPr>
        <w:t xml:space="preserve">, which suggests that exposure group did not </w:t>
      </w:r>
      <w:proofErr w:type="gramStart"/>
      <w:r w:rsidRPr="4C07EFA2">
        <w:rPr>
          <w:sz w:val="24"/>
          <w:szCs w:val="24"/>
        </w:rPr>
        <w:t>have an effect on</w:t>
      </w:r>
      <w:proofErr w:type="gramEnd"/>
      <w:r w:rsidRPr="4C07EFA2">
        <w:rPr>
          <w:sz w:val="24"/>
          <w:szCs w:val="24"/>
        </w:rPr>
        <w:t xml:space="preserve"> physiology depending on </w:t>
      </w:r>
      <w:r w:rsidRPr="00D73203">
        <w:rPr>
          <w:sz w:val="24"/>
          <w:szCs w:val="24"/>
          <w:highlight w:val="yellow"/>
        </w:rPr>
        <w:t>diet</w:t>
      </w:r>
      <w:r w:rsidRPr="4C07EFA2">
        <w:rPr>
          <w:sz w:val="24"/>
          <w:szCs w:val="24"/>
        </w:rPr>
        <w:t xml:space="preserve">. Of the exposed fish, ZIRC had a higher overall </w:t>
      </w:r>
      <w:r w:rsidRPr="00D73203">
        <w:rPr>
          <w:sz w:val="24"/>
          <w:szCs w:val="24"/>
          <w:highlight w:val="yellow"/>
        </w:rPr>
        <w:t>body condition score</w:t>
      </w:r>
      <w:r w:rsidRPr="4C07EFA2">
        <w:rPr>
          <w:sz w:val="24"/>
          <w:szCs w:val="24"/>
        </w:rPr>
        <w:t>, while Gemma and Watts did not differ from each other.</w:t>
      </w:r>
    </w:p>
    <w:p w14:paraId="5EBE4BA7" w14:textId="24B6B148" w:rsidR="57DA2B04" w:rsidRDefault="4C07EFA2" w:rsidP="13F5D23B">
      <w:pPr>
        <w:pStyle w:val="ListParagraph"/>
        <w:numPr>
          <w:ilvl w:val="0"/>
          <w:numId w:val="13"/>
        </w:numPr>
        <w:rPr>
          <w:rFonts w:eastAsiaTheme="minorEastAsia"/>
          <w:sz w:val="24"/>
          <w:szCs w:val="24"/>
        </w:rPr>
      </w:pPr>
      <w:r w:rsidRPr="4C07EFA2">
        <w:rPr>
          <w:b/>
          <w:bCs/>
          <w:sz w:val="24"/>
          <w:szCs w:val="24"/>
        </w:rPr>
        <w:lastRenderedPageBreak/>
        <w:t xml:space="preserve">The effects of </w:t>
      </w:r>
      <w:r w:rsidRPr="00D73203">
        <w:rPr>
          <w:b/>
          <w:bCs/>
          <w:sz w:val="24"/>
          <w:szCs w:val="24"/>
          <w:highlight w:val="yellow"/>
        </w:rPr>
        <w:t>diet</w:t>
      </w:r>
      <w:r w:rsidRPr="4C07EFA2">
        <w:rPr>
          <w:b/>
          <w:bCs/>
          <w:sz w:val="24"/>
          <w:szCs w:val="24"/>
        </w:rPr>
        <w:t xml:space="preserve"> on the gut microbiome composition overwhelms microbiome’s sensitivity to </w:t>
      </w:r>
      <w:r w:rsidRPr="00D73203">
        <w:rPr>
          <w:b/>
          <w:bCs/>
          <w:sz w:val="24"/>
          <w:szCs w:val="24"/>
          <w:highlight w:val="yellow"/>
        </w:rPr>
        <w:t>pathogen</w:t>
      </w:r>
      <w:r w:rsidRPr="4C07EFA2">
        <w:rPr>
          <w:b/>
          <w:bCs/>
          <w:sz w:val="24"/>
          <w:szCs w:val="24"/>
        </w:rPr>
        <w:t xml:space="preserve"> exposure.</w:t>
      </w:r>
      <w:r w:rsidRPr="4C07EFA2">
        <w:rPr>
          <w:sz w:val="24"/>
          <w:szCs w:val="24"/>
        </w:rPr>
        <w:t xml:space="preserve"> The gut microbiome community composition stratifies by exposure group, regardless of </w:t>
      </w:r>
      <w:r w:rsidRPr="00D73203">
        <w:rPr>
          <w:sz w:val="24"/>
          <w:szCs w:val="24"/>
          <w:highlight w:val="yellow"/>
        </w:rPr>
        <w:t>diet</w:t>
      </w:r>
      <w:r w:rsidRPr="4C07EFA2">
        <w:rPr>
          <w:sz w:val="24"/>
          <w:szCs w:val="24"/>
        </w:rPr>
        <w:t xml:space="preserve">. Dispersion did not differ between exposure groups at 6 </w:t>
      </w:r>
      <w:proofErr w:type="gramStart"/>
      <w:r w:rsidRPr="4C07EFA2">
        <w:rPr>
          <w:sz w:val="24"/>
          <w:szCs w:val="24"/>
        </w:rPr>
        <w:t>mpf, but</w:t>
      </w:r>
      <w:proofErr w:type="gramEnd"/>
      <w:r w:rsidRPr="4C07EFA2">
        <w:rPr>
          <w:sz w:val="24"/>
          <w:szCs w:val="24"/>
        </w:rPr>
        <w:t xml:space="preserve"> do differ when compared to 3 mpf pre-exposed fish. When </w:t>
      </w:r>
      <w:r w:rsidRPr="00D73203">
        <w:rPr>
          <w:sz w:val="24"/>
          <w:szCs w:val="24"/>
          <w:highlight w:val="yellow"/>
        </w:rPr>
        <w:t>diet</w:t>
      </w:r>
      <w:r w:rsidRPr="4C07EFA2">
        <w:rPr>
          <w:sz w:val="24"/>
          <w:szCs w:val="24"/>
        </w:rPr>
        <w:t xml:space="preserve"> is taken into consideration, the effect of exposure group is secondary to </w:t>
      </w:r>
      <w:r w:rsidRPr="00D73203">
        <w:rPr>
          <w:sz w:val="24"/>
          <w:szCs w:val="24"/>
          <w:highlight w:val="yellow"/>
        </w:rPr>
        <w:t>diet</w:t>
      </w:r>
      <w:r w:rsidRPr="4C07EFA2">
        <w:rPr>
          <w:sz w:val="24"/>
          <w:szCs w:val="24"/>
        </w:rPr>
        <w:t xml:space="preserve">. Suggesting that community composition is sensitive to </w:t>
      </w:r>
      <w:r w:rsidRPr="00D73203">
        <w:rPr>
          <w:sz w:val="24"/>
          <w:szCs w:val="24"/>
          <w:highlight w:val="yellow"/>
        </w:rPr>
        <w:t>pathogen</w:t>
      </w:r>
      <w:r w:rsidRPr="4C07EFA2">
        <w:rPr>
          <w:sz w:val="24"/>
          <w:szCs w:val="24"/>
        </w:rPr>
        <w:t xml:space="preserve"> exposure, but the primary driver of composition is </w:t>
      </w:r>
      <w:r w:rsidRPr="00D73203">
        <w:rPr>
          <w:sz w:val="24"/>
          <w:szCs w:val="24"/>
          <w:highlight w:val="yellow"/>
        </w:rPr>
        <w:t>diet</w:t>
      </w:r>
      <w:r w:rsidRPr="4C07EFA2">
        <w:rPr>
          <w:sz w:val="24"/>
          <w:szCs w:val="24"/>
        </w:rPr>
        <w:t xml:space="preserve">. Dispersion differed between fish at 3 mpf and 6 mpf, but these differences were not significantly different between exposure groups. Together, these observations suggest that </w:t>
      </w:r>
      <w:r w:rsidRPr="00D73203">
        <w:rPr>
          <w:sz w:val="24"/>
          <w:szCs w:val="24"/>
          <w:highlight w:val="yellow"/>
        </w:rPr>
        <w:t>diet</w:t>
      </w:r>
      <w:r w:rsidRPr="4C07EFA2">
        <w:rPr>
          <w:sz w:val="24"/>
          <w:szCs w:val="24"/>
        </w:rPr>
        <w:t xml:space="preserve"> masks/overwhelms the effects of </w:t>
      </w:r>
      <w:r w:rsidRPr="00D73203">
        <w:rPr>
          <w:sz w:val="24"/>
          <w:szCs w:val="24"/>
          <w:highlight w:val="yellow"/>
        </w:rPr>
        <w:t>pathogen</w:t>
      </w:r>
      <w:r w:rsidRPr="4C07EFA2">
        <w:rPr>
          <w:sz w:val="24"/>
          <w:szCs w:val="24"/>
        </w:rPr>
        <w:t xml:space="preserve"> exposure on gut microbiome community composition.</w:t>
      </w:r>
    </w:p>
    <w:p w14:paraId="7977038B" w14:textId="7848912C" w:rsidR="57DA2B04" w:rsidRDefault="4C07EFA2" w:rsidP="4C07EFA2">
      <w:pPr>
        <w:pStyle w:val="ListParagraph"/>
        <w:numPr>
          <w:ilvl w:val="0"/>
          <w:numId w:val="13"/>
        </w:numPr>
        <w:rPr>
          <w:rFonts w:eastAsiaTheme="minorEastAsia"/>
          <w:sz w:val="24"/>
          <w:szCs w:val="24"/>
        </w:rPr>
      </w:pPr>
      <w:r w:rsidRPr="00D73203">
        <w:rPr>
          <w:b/>
          <w:bCs/>
          <w:sz w:val="24"/>
          <w:szCs w:val="24"/>
          <w:highlight w:val="yellow"/>
        </w:rPr>
        <w:t>Pathogen</w:t>
      </w:r>
      <w:r w:rsidRPr="4C07EFA2">
        <w:rPr>
          <w:b/>
          <w:bCs/>
          <w:sz w:val="24"/>
          <w:szCs w:val="24"/>
        </w:rPr>
        <w:t xml:space="preserve"> exposure differentially selects for certain taxa</w:t>
      </w:r>
      <w:r w:rsidRPr="4C07EFA2">
        <w:rPr>
          <w:sz w:val="24"/>
          <w:szCs w:val="24"/>
        </w:rPr>
        <w:t xml:space="preserve">. 54 genera are differentially abundant across exposure groups. In unexposed fish, Bacteroides and Vibrio were significantly more abundant, while </w:t>
      </w:r>
      <w:proofErr w:type="spellStart"/>
      <w:r w:rsidRPr="4C07EFA2">
        <w:rPr>
          <w:sz w:val="24"/>
          <w:szCs w:val="24"/>
        </w:rPr>
        <w:t>Plesiomonas</w:t>
      </w:r>
      <w:proofErr w:type="spellEnd"/>
      <w:r w:rsidRPr="4C07EFA2">
        <w:rPr>
          <w:sz w:val="24"/>
          <w:szCs w:val="24"/>
        </w:rPr>
        <w:t xml:space="preserve">, </w:t>
      </w:r>
      <w:proofErr w:type="spellStart"/>
      <w:r w:rsidRPr="4C07EFA2">
        <w:rPr>
          <w:sz w:val="24"/>
          <w:szCs w:val="24"/>
        </w:rPr>
        <w:t>Fluviicola</w:t>
      </w:r>
      <w:proofErr w:type="spellEnd"/>
      <w:r w:rsidRPr="4C07EFA2">
        <w:rPr>
          <w:sz w:val="24"/>
          <w:szCs w:val="24"/>
        </w:rPr>
        <w:t xml:space="preserve">, Flavobacterium and </w:t>
      </w:r>
      <w:proofErr w:type="spellStart"/>
      <w:r w:rsidRPr="4C07EFA2">
        <w:rPr>
          <w:sz w:val="24"/>
          <w:szCs w:val="24"/>
        </w:rPr>
        <w:t>Shewanella</w:t>
      </w:r>
      <w:proofErr w:type="spellEnd"/>
      <w:r w:rsidRPr="4C07EFA2">
        <w:rPr>
          <w:sz w:val="24"/>
          <w:szCs w:val="24"/>
        </w:rPr>
        <w:t xml:space="preserve"> were significantly less abundant in unexposed fish compared to pre-exposure and exposed fish. In exposed fish, </w:t>
      </w:r>
      <w:proofErr w:type="spellStart"/>
      <w:r w:rsidRPr="4C07EFA2">
        <w:rPr>
          <w:sz w:val="24"/>
          <w:szCs w:val="24"/>
        </w:rPr>
        <w:t>Paucibacter</w:t>
      </w:r>
      <w:proofErr w:type="spellEnd"/>
      <w:r w:rsidRPr="4C07EFA2">
        <w:rPr>
          <w:sz w:val="24"/>
          <w:szCs w:val="24"/>
        </w:rPr>
        <w:t xml:space="preserve">, </w:t>
      </w:r>
      <w:proofErr w:type="spellStart"/>
      <w:r w:rsidRPr="4C07EFA2">
        <w:rPr>
          <w:sz w:val="24"/>
          <w:szCs w:val="24"/>
        </w:rPr>
        <w:t>Cerasicoccus</w:t>
      </w:r>
      <w:proofErr w:type="spellEnd"/>
      <w:r w:rsidRPr="4C07EFA2">
        <w:rPr>
          <w:sz w:val="24"/>
          <w:szCs w:val="24"/>
        </w:rPr>
        <w:t xml:space="preserve"> and </w:t>
      </w:r>
      <w:proofErr w:type="spellStart"/>
      <w:r w:rsidRPr="4C07EFA2">
        <w:rPr>
          <w:sz w:val="24"/>
          <w:szCs w:val="24"/>
        </w:rPr>
        <w:t>Gemmobacter</w:t>
      </w:r>
      <w:proofErr w:type="spellEnd"/>
      <w:r w:rsidRPr="4C07EFA2">
        <w:rPr>
          <w:sz w:val="24"/>
          <w:szCs w:val="24"/>
        </w:rPr>
        <w:t xml:space="preserve"> were significantly less abundant. These observations suggest that exposure has differential impacts on genera abundance.</w:t>
      </w:r>
    </w:p>
    <w:sectPr w:rsidR="57DA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EC8"/>
    <w:multiLevelType w:val="hybridMultilevel"/>
    <w:tmpl w:val="99CCC0EA"/>
    <w:lvl w:ilvl="0" w:tplc="5D1E9CBE">
      <w:start w:val="1"/>
      <w:numFmt w:val="decimal"/>
      <w:lvlText w:val="%1."/>
      <w:lvlJc w:val="left"/>
      <w:pPr>
        <w:ind w:left="720" w:hanging="360"/>
      </w:pPr>
    </w:lvl>
    <w:lvl w:ilvl="1" w:tplc="C980B380">
      <w:start w:val="1"/>
      <w:numFmt w:val="lowerLetter"/>
      <w:lvlText w:val="%2."/>
      <w:lvlJc w:val="left"/>
      <w:pPr>
        <w:ind w:left="1440" w:hanging="360"/>
      </w:pPr>
    </w:lvl>
    <w:lvl w:ilvl="2" w:tplc="ABEE6734">
      <w:start w:val="1"/>
      <w:numFmt w:val="lowerRoman"/>
      <w:lvlText w:val="%3."/>
      <w:lvlJc w:val="right"/>
      <w:pPr>
        <w:ind w:left="2160" w:hanging="180"/>
      </w:pPr>
    </w:lvl>
    <w:lvl w:ilvl="3" w:tplc="B3CAD47A">
      <w:start w:val="1"/>
      <w:numFmt w:val="decimal"/>
      <w:lvlText w:val="%4."/>
      <w:lvlJc w:val="left"/>
      <w:pPr>
        <w:ind w:left="2880" w:hanging="360"/>
      </w:pPr>
    </w:lvl>
    <w:lvl w:ilvl="4" w:tplc="D8722204">
      <w:start w:val="1"/>
      <w:numFmt w:val="lowerLetter"/>
      <w:lvlText w:val="%5."/>
      <w:lvlJc w:val="left"/>
      <w:pPr>
        <w:ind w:left="3600" w:hanging="360"/>
      </w:pPr>
    </w:lvl>
    <w:lvl w:ilvl="5" w:tplc="53F2D286">
      <w:start w:val="1"/>
      <w:numFmt w:val="lowerRoman"/>
      <w:lvlText w:val="%6."/>
      <w:lvlJc w:val="right"/>
      <w:pPr>
        <w:ind w:left="4320" w:hanging="180"/>
      </w:pPr>
    </w:lvl>
    <w:lvl w:ilvl="6" w:tplc="1AEA0C96">
      <w:start w:val="1"/>
      <w:numFmt w:val="decimal"/>
      <w:lvlText w:val="%7."/>
      <w:lvlJc w:val="left"/>
      <w:pPr>
        <w:ind w:left="5040" w:hanging="360"/>
      </w:pPr>
    </w:lvl>
    <w:lvl w:ilvl="7" w:tplc="2916941E">
      <w:start w:val="1"/>
      <w:numFmt w:val="lowerLetter"/>
      <w:lvlText w:val="%8."/>
      <w:lvlJc w:val="left"/>
      <w:pPr>
        <w:ind w:left="5760" w:hanging="360"/>
      </w:pPr>
    </w:lvl>
    <w:lvl w:ilvl="8" w:tplc="BDAA94DC">
      <w:start w:val="1"/>
      <w:numFmt w:val="lowerRoman"/>
      <w:lvlText w:val="%9."/>
      <w:lvlJc w:val="right"/>
      <w:pPr>
        <w:ind w:left="6480" w:hanging="180"/>
      </w:pPr>
    </w:lvl>
  </w:abstractNum>
  <w:abstractNum w:abstractNumId="1" w15:restartNumberingAfterBreak="0">
    <w:nsid w:val="0A5218AE"/>
    <w:multiLevelType w:val="hybridMultilevel"/>
    <w:tmpl w:val="E35A7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02CE"/>
    <w:multiLevelType w:val="hybridMultilevel"/>
    <w:tmpl w:val="AD0AD5CC"/>
    <w:lvl w:ilvl="0" w:tplc="ACC0F1D8">
      <w:start w:val="1"/>
      <w:numFmt w:val="bullet"/>
      <w:lvlText w:val=""/>
      <w:lvlJc w:val="left"/>
      <w:pPr>
        <w:ind w:left="720" w:hanging="360"/>
      </w:pPr>
      <w:rPr>
        <w:rFonts w:ascii="Symbol" w:hAnsi="Symbol" w:hint="default"/>
      </w:rPr>
    </w:lvl>
    <w:lvl w:ilvl="1" w:tplc="71065BCE">
      <w:start w:val="1"/>
      <w:numFmt w:val="bullet"/>
      <w:lvlText w:val="o"/>
      <w:lvlJc w:val="left"/>
      <w:pPr>
        <w:ind w:left="1440" w:hanging="360"/>
      </w:pPr>
      <w:rPr>
        <w:rFonts w:ascii="Courier New" w:hAnsi="Courier New" w:hint="default"/>
      </w:rPr>
    </w:lvl>
    <w:lvl w:ilvl="2" w:tplc="6F0801F6">
      <w:start w:val="1"/>
      <w:numFmt w:val="bullet"/>
      <w:lvlText w:val=""/>
      <w:lvlJc w:val="left"/>
      <w:pPr>
        <w:ind w:left="2160" w:hanging="360"/>
      </w:pPr>
      <w:rPr>
        <w:rFonts w:ascii="Wingdings" w:hAnsi="Wingdings" w:hint="default"/>
      </w:rPr>
    </w:lvl>
    <w:lvl w:ilvl="3" w:tplc="8EF018DA">
      <w:start w:val="1"/>
      <w:numFmt w:val="bullet"/>
      <w:lvlText w:val=""/>
      <w:lvlJc w:val="left"/>
      <w:pPr>
        <w:ind w:left="2880" w:hanging="360"/>
      </w:pPr>
      <w:rPr>
        <w:rFonts w:ascii="Symbol" w:hAnsi="Symbol" w:hint="default"/>
      </w:rPr>
    </w:lvl>
    <w:lvl w:ilvl="4" w:tplc="CD908702">
      <w:start w:val="1"/>
      <w:numFmt w:val="bullet"/>
      <w:lvlText w:val="o"/>
      <w:lvlJc w:val="left"/>
      <w:pPr>
        <w:ind w:left="3600" w:hanging="360"/>
      </w:pPr>
      <w:rPr>
        <w:rFonts w:ascii="Courier New" w:hAnsi="Courier New" w:hint="default"/>
      </w:rPr>
    </w:lvl>
    <w:lvl w:ilvl="5" w:tplc="E89EBC06">
      <w:start w:val="1"/>
      <w:numFmt w:val="bullet"/>
      <w:lvlText w:val=""/>
      <w:lvlJc w:val="left"/>
      <w:pPr>
        <w:ind w:left="4320" w:hanging="360"/>
      </w:pPr>
      <w:rPr>
        <w:rFonts w:ascii="Wingdings" w:hAnsi="Wingdings" w:hint="default"/>
      </w:rPr>
    </w:lvl>
    <w:lvl w:ilvl="6" w:tplc="CD8C1EC2">
      <w:start w:val="1"/>
      <w:numFmt w:val="bullet"/>
      <w:lvlText w:val=""/>
      <w:lvlJc w:val="left"/>
      <w:pPr>
        <w:ind w:left="5040" w:hanging="360"/>
      </w:pPr>
      <w:rPr>
        <w:rFonts w:ascii="Symbol" w:hAnsi="Symbol" w:hint="default"/>
      </w:rPr>
    </w:lvl>
    <w:lvl w:ilvl="7" w:tplc="38DE15FC">
      <w:start w:val="1"/>
      <w:numFmt w:val="bullet"/>
      <w:lvlText w:val="o"/>
      <w:lvlJc w:val="left"/>
      <w:pPr>
        <w:ind w:left="5760" w:hanging="360"/>
      </w:pPr>
      <w:rPr>
        <w:rFonts w:ascii="Courier New" w:hAnsi="Courier New" w:hint="default"/>
      </w:rPr>
    </w:lvl>
    <w:lvl w:ilvl="8" w:tplc="AB1A96C2">
      <w:start w:val="1"/>
      <w:numFmt w:val="bullet"/>
      <w:lvlText w:val=""/>
      <w:lvlJc w:val="left"/>
      <w:pPr>
        <w:ind w:left="6480" w:hanging="360"/>
      </w:pPr>
      <w:rPr>
        <w:rFonts w:ascii="Wingdings" w:hAnsi="Wingdings" w:hint="default"/>
      </w:rPr>
    </w:lvl>
  </w:abstractNum>
  <w:abstractNum w:abstractNumId="3" w15:restartNumberingAfterBreak="0">
    <w:nsid w:val="206042DA"/>
    <w:multiLevelType w:val="hybridMultilevel"/>
    <w:tmpl w:val="BACC9AD6"/>
    <w:lvl w:ilvl="0" w:tplc="B134CA3A">
      <w:start w:val="1"/>
      <w:numFmt w:val="decimal"/>
      <w:lvlText w:val="%1."/>
      <w:lvlJc w:val="left"/>
      <w:pPr>
        <w:ind w:left="720" w:hanging="360"/>
      </w:pPr>
    </w:lvl>
    <w:lvl w:ilvl="1" w:tplc="ADCAC37A">
      <w:start w:val="1"/>
      <w:numFmt w:val="lowerLetter"/>
      <w:lvlText w:val="%2."/>
      <w:lvlJc w:val="left"/>
      <w:pPr>
        <w:ind w:left="1440" w:hanging="360"/>
      </w:pPr>
    </w:lvl>
    <w:lvl w:ilvl="2" w:tplc="A3D82C18">
      <w:start w:val="1"/>
      <w:numFmt w:val="lowerRoman"/>
      <w:lvlText w:val="%3."/>
      <w:lvlJc w:val="right"/>
      <w:pPr>
        <w:ind w:left="2160" w:hanging="180"/>
      </w:pPr>
    </w:lvl>
    <w:lvl w:ilvl="3" w:tplc="FCB8B07A">
      <w:start w:val="1"/>
      <w:numFmt w:val="decimal"/>
      <w:lvlText w:val="%4."/>
      <w:lvlJc w:val="left"/>
      <w:pPr>
        <w:ind w:left="2880" w:hanging="360"/>
      </w:pPr>
    </w:lvl>
    <w:lvl w:ilvl="4" w:tplc="C478B598">
      <w:start w:val="1"/>
      <w:numFmt w:val="lowerLetter"/>
      <w:lvlText w:val="%5."/>
      <w:lvlJc w:val="left"/>
      <w:pPr>
        <w:ind w:left="3600" w:hanging="360"/>
      </w:pPr>
    </w:lvl>
    <w:lvl w:ilvl="5" w:tplc="40F8C9FA">
      <w:start w:val="1"/>
      <w:numFmt w:val="lowerRoman"/>
      <w:lvlText w:val="%6."/>
      <w:lvlJc w:val="right"/>
      <w:pPr>
        <w:ind w:left="4320" w:hanging="180"/>
      </w:pPr>
    </w:lvl>
    <w:lvl w:ilvl="6" w:tplc="2CEA70FE">
      <w:start w:val="1"/>
      <w:numFmt w:val="decimal"/>
      <w:lvlText w:val="%7."/>
      <w:lvlJc w:val="left"/>
      <w:pPr>
        <w:ind w:left="5040" w:hanging="360"/>
      </w:pPr>
    </w:lvl>
    <w:lvl w:ilvl="7" w:tplc="2EDE662E">
      <w:start w:val="1"/>
      <w:numFmt w:val="lowerLetter"/>
      <w:lvlText w:val="%8."/>
      <w:lvlJc w:val="left"/>
      <w:pPr>
        <w:ind w:left="5760" w:hanging="360"/>
      </w:pPr>
    </w:lvl>
    <w:lvl w:ilvl="8" w:tplc="74AA0986">
      <w:start w:val="1"/>
      <w:numFmt w:val="lowerRoman"/>
      <w:lvlText w:val="%9."/>
      <w:lvlJc w:val="right"/>
      <w:pPr>
        <w:ind w:left="6480" w:hanging="180"/>
      </w:pPr>
    </w:lvl>
  </w:abstractNum>
  <w:abstractNum w:abstractNumId="4" w15:restartNumberingAfterBreak="0">
    <w:nsid w:val="24FA3E5B"/>
    <w:multiLevelType w:val="hybridMultilevel"/>
    <w:tmpl w:val="F22AD518"/>
    <w:lvl w:ilvl="0" w:tplc="A89883EC">
      <w:start w:val="1"/>
      <w:numFmt w:val="decimal"/>
      <w:lvlText w:val="%1."/>
      <w:lvlJc w:val="left"/>
      <w:pPr>
        <w:ind w:left="720" w:hanging="360"/>
      </w:pPr>
    </w:lvl>
    <w:lvl w:ilvl="1" w:tplc="7F78A788">
      <w:start w:val="1"/>
      <w:numFmt w:val="lowerLetter"/>
      <w:lvlText w:val="%2."/>
      <w:lvlJc w:val="left"/>
      <w:pPr>
        <w:ind w:left="1440" w:hanging="360"/>
      </w:pPr>
    </w:lvl>
    <w:lvl w:ilvl="2" w:tplc="A5A09694">
      <w:start w:val="1"/>
      <w:numFmt w:val="lowerRoman"/>
      <w:lvlText w:val="%3."/>
      <w:lvlJc w:val="right"/>
      <w:pPr>
        <w:ind w:left="2160" w:hanging="180"/>
      </w:pPr>
    </w:lvl>
    <w:lvl w:ilvl="3" w:tplc="435219A0">
      <w:start w:val="1"/>
      <w:numFmt w:val="decimal"/>
      <w:lvlText w:val="%4."/>
      <w:lvlJc w:val="left"/>
      <w:pPr>
        <w:ind w:left="2880" w:hanging="360"/>
      </w:pPr>
    </w:lvl>
    <w:lvl w:ilvl="4" w:tplc="824AE022">
      <w:start w:val="1"/>
      <w:numFmt w:val="lowerLetter"/>
      <w:lvlText w:val="%5."/>
      <w:lvlJc w:val="left"/>
      <w:pPr>
        <w:ind w:left="3600" w:hanging="360"/>
      </w:pPr>
    </w:lvl>
    <w:lvl w:ilvl="5" w:tplc="33047704">
      <w:start w:val="1"/>
      <w:numFmt w:val="lowerRoman"/>
      <w:lvlText w:val="%6."/>
      <w:lvlJc w:val="right"/>
      <w:pPr>
        <w:ind w:left="4320" w:hanging="180"/>
      </w:pPr>
    </w:lvl>
    <w:lvl w:ilvl="6" w:tplc="795A101E">
      <w:start w:val="1"/>
      <w:numFmt w:val="decimal"/>
      <w:lvlText w:val="%7."/>
      <w:lvlJc w:val="left"/>
      <w:pPr>
        <w:ind w:left="5040" w:hanging="360"/>
      </w:pPr>
    </w:lvl>
    <w:lvl w:ilvl="7" w:tplc="B1267A46">
      <w:start w:val="1"/>
      <w:numFmt w:val="lowerLetter"/>
      <w:lvlText w:val="%8."/>
      <w:lvlJc w:val="left"/>
      <w:pPr>
        <w:ind w:left="5760" w:hanging="360"/>
      </w:pPr>
    </w:lvl>
    <w:lvl w:ilvl="8" w:tplc="31DC34CE">
      <w:start w:val="1"/>
      <w:numFmt w:val="lowerRoman"/>
      <w:lvlText w:val="%9."/>
      <w:lvlJc w:val="right"/>
      <w:pPr>
        <w:ind w:left="6480" w:hanging="180"/>
      </w:pPr>
    </w:lvl>
  </w:abstractNum>
  <w:abstractNum w:abstractNumId="5" w15:restartNumberingAfterBreak="0">
    <w:nsid w:val="35F00830"/>
    <w:multiLevelType w:val="hybridMultilevel"/>
    <w:tmpl w:val="74C2B7DA"/>
    <w:lvl w:ilvl="0" w:tplc="BBB20B74">
      <w:start w:val="1"/>
      <w:numFmt w:val="decimal"/>
      <w:lvlText w:val="%1."/>
      <w:lvlJc w:val="left"/>
      <w:pPr>
        <w:ind w:left="720" w:hanging="360"/>
      </w:pPr>
    </w:lvl>
    <w:lvl w:ilvl="1" w:tplc="9BF20322">
      <w:start w:val="1"/>
      <w:numFmt w:val="lowerLetter"/>
      <w:lvlText w:val="%2."/>
      <w:lvlJc w:val="left"/>
      <w:pPr>
        <w:ind w:left="1440" w:hanging="360"/>
      </w:pPr>
    </w:lvl>
    <w:lvl w:ilvl="2" w:tplc="A90E0D66">
      <w:start w:val="1"/>
      <w:numFmt w:val="lowerRoman"/>
      <w:lvlText w:val="%3."/>
      <w:lvlJc w:val="right"/>
      <w:pPr>
        <w:ind w:left="2160" w:hanging="180"/>
      </w:pPr>
    </w:lvl>
    <w:lvl w:ilvl="3" w:tplc="80888210">
      <w:start w:val="1"/>
      <w:numFmt w:val="decimal"/>
      <w:lvlText w:val="%4."/>
      <w:lvlJc w:val="left"/>
      <w:pPr>
        <w:ind w:left="2880" w:hanging="360"/>
      </w:pPr>
    </w:lvl>
    <w:lvl w:ilvl="4" w:tplc="03949684">
      <w:start w:val="1"/>
      <w:numFmt w:val="lowerLetter"/>
      <w:lvlText w:val="%5."/>
      <w:lvlJc w:val="left"/>
      <w:pPr>
        <w:ind w:left="3600" w:hanging="360"/>
      </w:pPr>
    </w:lvl>
    <w:lvl w:ilvl="5" w:tplc="DFA43BEE">
      <w:start w:val="1"/>
      <w:numFmt w:val="lowerRoman"/>
      <w:lvlText w:val="%6."/>
      <w:lvlJc w:val="right"/>
      <w:pPr>
        <w:ind w:left="4320" w:hanging="180"/>
      </w:pPr>
    </w:lvl>
    <w:lvl w:ilvl="6" w:tplc="71241638">
      <w:start w:val="1"/>
      <w:numFmt w:val="decimal"/>
      <w:lvlText w:val="%7."/>
      <w:lvlJc w:val="left"/>
      <w:pPr>
        <w:ind w:left="5040" w:hanging="360"/>
      </w:pPr>
    </w:lvl>
    <w:lvl w:ilvl="7" w:tplc="E9BA0890">
      <w:start w:val="1"/>
      <w:numFmt w:val="lowerLetter"/>
      <w:lvlText w:val="%8."/>
      <w:lvlJc w:val="left"/>
      <w:pPr>
        <w:ind w:left="5760" w:hanging="360"/>
      </w:pPr>
    </w:lvl>
    <w:lvl w:ilvl="8" w:tplc="E0DA8F94">
      <w:start w:val="1"/>
      <w:numFmt w:val="lowerRoman"/>
      <w:lvlText w:val="%9."/>
      <w:lvlJc w:val="right"/>
      <w:pPr>
        <w:ind w:left="6480" w:hanging="180"/>
      </w:pPr>
    </w:lvl>
  </w:abstractNum>
  <w:abstractNum w:abstractNumId="6" w15:restartNumberingAfterBreak="0">
    <w:nsid w:val="3CB80FDC"/>
    <w:multiLevelType w:val="hybridMultilevel"/>
    <w:tmpl w:val="5D2A84FA"/>
    <w:lvl w:ilvl="0" w:tplc="D84C6FA0">
      <w:start w:val="1"/>
      <w:numFmt w:val="decimal"/>
      <w:lvlText w:val="%1."/>
      <w:lvlJc w:val="left"/>
      <w:pPr>
        <w:ind w:left="720" w:hanging="360"/>
      </w:pPr>
    </w:lvl>
    <w:lvl w:ilvl="1" w:tplc="E4AE6894">
      <w:start w:val="1"/>
      <w:numFmt w:val="lowerLetter"/>
      <w:lvlText w:val="%2."/>
      <w:lvlJc w:val="left"/>
      <w:pPr>
        <w:ind w:left="1440" w:hanging="360"/>
      </w:pPr>
    </w:lvl>
    <w:lvl w:ilvl="2" w:tplc="8090B17E">
      <w:start w:val="1"/>
      <w:numFmt w:val="lowerRoman"/>
      <w:lvlText w:val="%3."/>
      <w:lvlJc w:val="right"/>
      <w:pPr>
        <w:ind w:left="2160" w:hanging="180"/>
      </w:pPr>
    </w:lvl>
    <w:lvl w:ilvl="3" w:tplc="A09E58C8">
      <w:start w:val="1"/>
      <w:numFmt w:val="decimal"/>
      <w:lvlText w:val="%4."/>
      <w:lvlJc w:val="left"/>
      <w:pPr>
        <w:ind w:left="2880" w:hanging="360"/>
      </w:pPr>
    </w:lvl>
    <w:lvl w:ilvl="4" w:tplc="60ECAAA6">
      <w:start w:val="1"/>
      <w:numFmt w:val="lowerLetter"/>
      <w:lvlText w:val="%5."/>
      <w:lvlJc w:val="left"/>
      <w:pPr>
        <w:ind w:left="3600" w:hanging="360"/>
      </w:pPr>
    </w:lvl>
    <w:lvl w:ilvl="5" w:tplc="19344B76">
      <w:start w:val="1"/>
      <w:numFmt w:val="lowerRoman"/>
      <w:lvlText w:val="%6."/>
      <w:lvlJc w:val="right"/>
      <w:pPr>
        <w:ind w:left="4320" w:hanging="180"/>
      </w:pPr>
    </w:lvl>
    <w:lvl w:ilvl="6" w:tplc="843C56B8">
      <w:start w:val="1"/>
      <w:numFmt w:val="decimal"/>
      <w:lvlText w:val="%7."/>
      <w:lvlJc w:val="left"/>
      <w:pPr>
        <w:ind w:left="5040" w:hanging="360"/>
      </w:pPr>
    </w:lvl>
    <w:lvl w:ilvl="7" w:tplc="47CA8AB2">
      <w:start w:val="1"/>
      <w:numFmt w:val="lowerLetter"/>
      <w:lvlText w:val="%8."/>
      <w:lvlJc w:val="left"/>
      <w:pPr>
        <w:ind w:left="5760" w:hanging="360"/>
      </w:pPr>
    </w:lvl>
    <w:lvl w:ilvl="8" w:tplc="56A42C92">
      <w:start w:val="1"/>
      <w:numFmt w:val="lowerRoman"/>
      <w:lvlText w:val="%9."/>
      <w:lvlJc w:val="right"/>
      <w:pPr>
        <w:ind w:left="6480" w:hanging="180"/>
      </w:pPr>
    </w:lvl>
  </w:abstractNum>
  <w:abstractNum w:abstractNumId="7" w15:restartNumberingAfterBreak="0">
    <w:nsid w:val="530D6D24"/>
    <w:multiLevelType w:val="hybridMultilevel"/>
    <w:tmpl w:val="76C85652"/>
    <w:lvl w:ilvl="0" w:tplc="014C26A0">
      <w:start w:val="1"/>
      <w:numFmt w:val="bullet"/>
      <w:lvlText w:val=""/>
      <w:lvlJc w:val="left"/>
      <w:pPr>
        <w:ind w:left="720" w:hanging="360"/>
      </w:pPr>
      <w:rPr>
        <w:rFonts w:ascii="Symbol" w:hAnsi="Symbol" w:hint="default"/>
      </w:rPr>
    </w:lvl>
    <w:lvl w:ilvl="1" w:tplc="397A8030">
      <w:start w:val="1"/>
      <w:numFmt w:val="bullet"/>
      <w:lvlText w:val="o"/>
      <w:lvlJc w:val="left"/>
      <w:pPr>
        <w:ind w:left="1440" w:hanging="360"/>
      </w:pPr>
      <w:rPr>
        <w:rFonts w:ascii="Courier New" w:hAnsi="Courier New" w:hint="default"/>
      </w:rPr>
    </w:lvl>
    <w:lvl w:ilvl="2" w:tplc="295056BE">
      <w:start w:val="1"/>
      <w:numFmt w:val="bullet"/>
      <w:lvlText w:val=""/>
      <w:lvlJc w:val="left"/>
      <w:pPr>
        <w:ind w:left="2160" w:hanging="360"/>
      </w:pPr>
      <w:rPr>
        <w:rFonts w:ascii="Wingdings" w:hAnsi="Wingdings" w:hint="default"/>
      </w:rPr>
    </w:lvl>
    <w:lvl w:ilvl="3" w:tplc="25BCE5F2">
      <w:start w:val="1"/>
      <w:numFmt w:val="bullet"/>
      <w:lvlText w:val=""/>
      <w:lvlJc w:val="left"/>
      <w:pPr>
        <w:ind w:left="2880" w:hanging="360"/>
      </w:pPr>
      <w:rPr>
        <w:rFonts w:ascii="Symbol" w:hAnsi="Symbol" w:hint="default"/>
      </w:rPr>
    </w:lvl>
    <w:lvl w:ilvl="4" w:tplc="3B8257E8">
      <w:start w:val="1"/>
      <w:numFmt w:val="bullet"/>
      <w:lvlText w:val="o"/>
      <w:lvlJc w:val="left"/>
      <w:pPr>
        <w:ind w:left="3600" w:hanging="360"/>
      </w:pPr>
      <w:rPr>
        <w:rFonts w:ascii="Courier New" w:hAnsi="Courier New" w:hint="default"/>
      </w:rPr>
    </w:lvl>
    <w:lvl w:ilvl="5" w:tplc="E830241A">
      <w:start w:val="1"/>
      <w:numFmt w:val="bullet"/>
      <w:lvlText w:val=""/>
      <w:lvlJc w:val="left"/>
      <w:pPr>
        <w:ind w:left="4320" w:hanging="360"/>
      </w:pPr>
      <w:rPr>
        <w:rFonts w:ascii="Wingdings" w:hAnsi="Wingdings" w:hint="default"/>
      </w:rPr>
    </w:lvl>
    <w:lvl w:ilvl="6" w:tplc="45E6E5CA">
      <w:start w:val="1"/>
      <w:numFmt w:val="bullet"/>
      <w:lvlText w:val=""/>
      <w:lvlJc w:val="left"/>
      <w:pPr>
        <w:ind w:left="5040" w:hanging="360"/>
      </w:pPr>
      <w:rPr>
        <w:rFonts w:ascii="Symbol" w:hAnsi="Symbol" w:hint="default"/>
      </w:rPr>
    </w:lvl>
    <w:lvl w:ilvl="7" w:tplc="18A4D1C8">
      <w:start w:val="1"/>
      <w:numFmt w:val="bullet"/>
      <w:lvlText w:val="o"/>
      <w:lvlJc w:val="left"/>
      <w:pPr>
        <w:ind w:left="5760" w:hanging="360"/>
      </w:pPr>
      <w:rPr>
        <w:rFonts w:ascii="Courier New" w:hAnsi="Courier New" w:hint="default"/>
      </w:rPr>
    </w:lvl>
    <w:lvl w:ilvl="8" w:tplc="98F4583A">
      <w:start w:val="1"/>
      <w:numFmt w:val="bullet"/>
      <w:lvlText w:val=""/>
      <w:lvlJc w:val="left"/>
      <w:pPr>
        <w:ind w:left="6480" w:hanging="360"/>
      </w:pPr>
      <w:rPr>
        <w:rFonts w:ascii="Wingdings" w:hAnsi="Wingdings" w:hint="default"/>
      </w:rPr>
    </w:lvl>
  </w:abstractNum>
  <w:abstractNum w:abstractNumId="8" w15:restartNumberingAfterBreak="0">
    <w:nsid w:val="53CB4BCE"/>
    <w:multiLevelType w:val="hybridMultilevel"/>
    <w:tmpl w:val="E1EE1028"/>
    <w:lvl w:ilvl="0" w:tplc="3FCCDBC2">
      <w:start w:val="1"/>
      <w:numFmt w:val="decimal"/>
      <w:lvlText w:val="%1."/>
      <w:lvlJc w:val="left"/>
      <w:pPr>
        <w:ind w:left="720" w:hanging="360"/>
      </w:pPr>
    </w:lvl>
    <w:lvl w:ilvl="1" w:tplc="3BF0BA9C">
      <w:start w:val="1"/>
      <w:numFmt w:val="lowerLetter"/>
      <w:lvlText w:val="%2."/>
      <w:lvlJc w:val="left"/>
      <w:pPr>
        <w:ind w:left="1440" w:hanging="360"/>
      </w:pPr>
    </w:lvl>
    <w:lvl w:ilvl="2" w:tplc="8C22670C">
      <w:start w:val="1"/>
      <w:numFmt w:val="lowerRoman"/>
      <w:lvlText w:val="%3."/>
      <w:lvlJc w:val="right"/>
      <w:pPr>
        <w:ind w:left="2160" w:hanging="180"/>
      </w:pPr>
    </w:lvl>
    <w:lvl w:ilvl="3" w:tplc="A092A208">
      <w:start w:val="1"/>
      <w:numFmt w:val="decimal"/>
      <w:lvlText w:val="%4."/>
      <w:lvlJc w:val="left"/>
      <w:pPr>
        <w:ind w:left="2880" w:hanging="360"/>
      </w:pPr>
    </w:lvl>
    <w:lvl w:ilvl="4" w:tplc="9912D2B4">
      <w:start w:val="1"/>
      <w:numFmt w:val="lowerLetter"/>
      <w:lvlText w:val="%5."/>
      <w:lvlJc w:val="left"/>
      <w:pPr>
        <w:ind w:left="3600" w:hanging="360"/>
      </w:pPr>
    </w:lvl>
    <w:lvl w:ilvl="5" w:tplc="DA241DDC">
      <w:start w:val="1"/>
      <w:numFmt w:val="lowerRoman"/>
      <w:lvlText w:val="%6."/>
      <w:lvlJc w:val="right"/>
      <w:pPr>
        <w:ind w:left="4320" w:hanging="180"/>
      </w:pPr>
    </w:lvl>
    <w:lvl w:ilvl="6" w:tplc="D48A62A2">
      <w:start w:val="1"/>
      <w:numFmt w:val="decimal"/>
      <w:lvlText w:val="%7."/>
      <w:lvlJc w:val="left"/>
      <w:pPr>
        <w:ind w:left="5040" w:hanging="360"/>
      </w:pPr>
    </w:lvl>
    <w:lvl w:ilvl="7" w:tplc="4114020E">
      <w:start w:val="1"/>
      <w:numFmt w:val="lowerLetter"/>
      <w:lvlText w:val="%8."/>
      <w:lvlJc w:val="left"/>
      <w:pPr>
        <w:ind w:left="5760" w:hanging="360"/>
      </w:pPr>
    </w:lvl>
    <w:lvl w:ilvl="8" w:tplc="1A5221FE">
      <w:start w:val="1"/>
      <w:numFmt w:val="lowerRoman"/>
      <w:lvlText w:val="%9."/>
      <w:lvlJc w:val="right"/>
      <w:pPr>
        <w:ind w:left="6480" w:hanging="180"/>
      </w:pPr>
    </w:lvl>
  </w:abstractNum>
  <w:abstractNum w:abstractNumId="9" w15:restartNumberingAfterBreak="0">
    <w:nsid w:val="5D3172CE"/>
    <w:multiLevelType w:val="hybridMultilevel"/>
    <w:tmpl w:val="26C2670C"/>
    <w:lvl w:ilvl="0" w:tplc="C5D2A8BE">
      <w:start w:val="1"/>
      <w:numFmt w:val="decimal"/>
      <w:lvlText w:val="%1."/>
      <w:lvlJc w:val="left"/>
      <w:pPr>
        <w:ind w:left="720" w:hanging="360"/>
      </w:pPr>
    </w:lvl>
    <w:lvl w:ilvl="1" w:tplc="1F86B1A4">
      <w:start w:val="1"/>
      <w:numFmt w:val="lowerLetter"/>
      <w:lvlText w:val="%2."/>
      <w:lvlJc w:val="left"/>
      <w:pPr>
        <w:ind w:left="1440" w:hanging="360"/>
      </w:pPr>
    </w:lvl>
    <w:lvl w:ilvl="2" w:tplc="732CF230">
      <w:start w:val="1"/>
      <w:numFmt w:val="lowerRoman"/>
      <w:lvlText w:val="%3."/>
      <w:lvlJc w:val="right"/>
      <w:pPr>
        <w:ind w:left="2160" w:hanging="180"/>
      </w:pPr>
    </w:lvl>
    <w:lvl w:ilvl="3" w:tplc="A4C46704">
      <w:start w:val="1"/>
      <w:numFmt w:val="decimal"/>
      <w:lvlText w:val="%4."/>
      <w:lvlJc w:val="left"/>
      <w:pPr>
        <w:ind w:left="2880" w:hanging="360"/>
      </w:pPr>
    </w:lvl>
    <w:lvl w:ilvl="4" w:tplc="6666B2B4">
      <w:start w:val="1"/>
      <w:numFmt w:val="lowerLetter"/>
      <w:lvlText w:val="%5."/>
      <w:lvlJc w:val="left"/>
      <w:pPr>
        <w:ind w:left="3600" w:hanging="360"/>
      </w:pPr>
    </w:lvl>
    <w:lvl w:ilvl="5" w:tplc="54CEE238">
      <w:start w:val="1"/>
      <w:numFmt w:val="lowerRoman"/>
      <w:lvlText w:val="%6."/>
      <w:lvlJc w:val="right"/>
      <w:pPr>
        <w:ind w:left="4320" w:hanging="180"/>
      </w:pPr>
    </w:lvl>
    <w:lvl w:ilvl="6" w:tplc="391A0D5A">
      <w:start w:val="1"/>
      <w:numFmt w:val="decimal"/>
      <w:lvlText w:val="%7."/>
      <w:lvlJc w:val="left"/>
      <w:pPr>
        <w:ind w:left="5040" w:hanging="360"/>
      </w:pPr>
    </w:lvl>
    <w:lvl w:ilvl="7" w:tplc="8FDC6488">
      <w:start w:val="1"/>
      <w:numFmt w:val="lowerLetter"/>
      <w:lvlText w:val="%8."/>
      <w:lvlJc w:val="left"/>
      <w:pPr>
        <w:ind w:left="5760" w:hanging="360"/>
      </w:pPr>
    </w:lvl>
    <w:lvl w:ilvl="8" w:tplc="3A204EB4">
      <w:start w:val="1"/>
      <w:numFmt w:val="lowerRoman"/>
      <w:lvlText w:val="%9."/>
      <w:lvlJc w:val="right"/>
      <w:pPr>
        <w:ind w:left="6480" w:hanging="180"/>
      </w:pPr>
    </w:lvl>
  </w:abstractNum>
  <w:abstractNum w:abstractNumId="10" w15:restartNumberingAfterBreak="0">
    <w:nsid w:val="5F0A520C"/>
    <w:multiLevelType w:val="hybridMultilevel"/>
    <w:tmpl w:val="9F7E205C"/>
    <w:lvl w:ilvl="0" w:tplc="D6C28C48">
      <w:start w:val="1"/>
      <w:numFmt w:val="decimal"/>
      <w:lvlText w:val="%1."/>
      <w:lvlJc w:val="left"/>
      <w:pPr>
        <w:ind w:left="720" w:hanging="360"/>
      </w:pPr>
    </w:lvl>
    <w:lvl w:ilvl="1" w:tplc="4162BE84">
      <w:start w:val="1"/>
      <w:numFmt w:val="lowerLetter"/>
      <w:lvlText w:val="%2."/>
      <w:lvlJc w:val="left"/>
      <w:pPr>
        <w:ind w:left="1440" w:hanging="360"/>
      </w:pPr>
    </w:lvl>
    <w:lvl w:ilvl="2" w:tplc="4F8AAFC0">
      <w:start w:val="1"/>
      <w:numFmt w:val="lowerRoman"/>
      <w:lvlText w:val="%3."/>
      <w:lvlJc w:val="right"/>
      <w:pPr>
        <w:ind w:left="2160" w:hanging="180"/>
      </w:pPr>
    </w:lvl>
    <w:lvl w:ilvl="3" w:tplc="EE5275C4">
      <w:start w:val="1"/>
      <w:numFmt w:val="decimal"/>
      <w:lvlText w:val="%4."/>
      <w:lvlJc w:val="left"/>
      <w:pPr>
        <w:ind w:left="2880" w:hanging="360"/>
      </w:pPr>
    </w:lvl>
    <w:lvl w:ilvl="4" w:tplc="424CC624">
      <w:start w:val="1"/>
      <w:numFmt w:val="lowerLetter"/>
      <w:lvlText w:val="%5."/>
      <w:lvlJc w:val="left"/>
      <w:pPr>
        <w:ind w:left="3600" w:hanging="360"/>
      </w:pPr>
    </w:lvl>
    <w:lvl w:ilvl="5" w:tplc="F47A975C">
      <w:start w:val="1"/>
      <w:numFmt w:val="lowerRoman"/>
      <w:lvlText w:val="%6."/>
      <w:lvlJc w:val="right"/>
      <w:pPr>
        <w:ind w:left="4320" w:hanging="180"/>
      </w:pPr>
    </w:lvl>
    <w:lvl w:ilvl="6" w:tplc="20886E5C">
      <w:start w:val="1"/>
      <w:numFmt w:val="decimal"/>
      <w:lvlText w:val="%7."/>
      <w:lvlJc w:val="left"/>
      <w:pPr>
        <w:ind w:left="5040" w:hanging="360"/>
      </w:pPr>
    </w:lvl>
    <w:lvl w:ilvl="7" w:tplc="5442BC46">
      <w:start w:val="1"/>
      <w:numFmt w:val="lowerLetter"/>
      <w:lvlText w:val="%8."/>
      <w:lvlJc w:val="left"/>
      <w:pPr>
        <w:ind w:left="5760" w:hanging="360"/>
      </w:pPr>
    </w:lvl>
    <w:lvl w:ilvl="8" w:tplc="3A2AEF2E">
      <w:start w:val="1"/>
      <w:numFmt w:val="lowerRoman"/>
      <w:lvlText w:val="%9."/>
      <w:lvlJc w:val="right"/>
      <w:pPr>
        <w:ind w:left="6480" w:hanging="180"/>
      </w:pPr>
    </w:lvl>
  </w:abstractNum>
  <w:abstractNum w:abstractNumId="11" w15:restartNumberingAfterBreak="0">
    <w:nsid w:val="63FA28A6"/>
    <w:multiLevelType w:val="hybridMultilevel"/>
    <w:tmpl w:val="20AA7102"/>
    <w:lvl w:ilvl="0" w:tplc="BEAC653C">
      <w:start w:val="1"/>
      <w:numFmt w:val="decimal"/>
      <w:lvlText w:val="%1."/>
      <w:lvlJc w:val="left"/>
      <w:pPr>
        <w:ind w:left="720" w:hanging="360"/>
      </w:pPr>
    </w:lvl>
    <w:lvl w:ilvl="1" w:tplc="11123098">
      <w:start w:val="1"/>
      <w:numFmt w:val="lowerLetter"/>
      <w:lvlText w:val="%2."/>
      <w:lvlJc w:val="left"/>
      <w:pPr>
        <w:ind w:left="1440" w:hanging="360"/>
      </w:pPr>
    </w:lvl>
    <w:lvl w:ilvl="2" w:tplc="7EE2331C">
      <w:start w:val="1"/>
      <w:numFmt w:val="lowerRoman"/>
      <w:lvlText w:val="%3."/>
      <w:lvlJc w:val="right"/>
      <w:pPr>
        <w:ind w:left="2160" w:hanging="180"/>
      </w:pPr>
    </w:lvl>
    <w:lvl w:ilvl="3" w:tplc="083C49E6">
      <w:start w:val="1"/>
      <w:numFmt w:val="decimal"/>
      <w:lvlText w:val="%4."/>
      <w:lvlJc w:val="left"/>
      <w:pPr>
        <w:ind w:left="2880" w:hanging="360"/>
      </w:pPr>
    </w:lvl>
    <w:lvl w:ilvl="4" w:tplc="5AC6EE28">
      <w:start w:val="1"/>
      <w:numFmt w:val="lowerLetter"/>
      <w:lvlText w:val="%5."/>
      <w:lvlJc w:val="left"/>
      <w:pPr>
        <w:ind w:left="3600" w:hanging="360"/>
      </w:pPr>
    </w:lvl>
    <w:lvl w:ilvl="5" w:tplc="3882667C">
      <w:start w:val="1"/>
      <w:numFmt w:val="lowerRoman"/>
      <w:lvlText w:val="%6."/>
      <w:lvlJc w:val="right"/>
      <w:pPr>
        <w:ind w:left="4320" w:hanging="180"/>
      </w:pPr>
    </w:lvl>
    <w:lvl w:ilvl="6" w:tplc="FB18771C">
      <w:start w:val="1"/>
      <w:numFmt w:val="decimal"/>
      <w:lvlText w:val="%7."/>
      <w:lvlJc w:val="left"/>
      <w:pPr>
        <w:ind w:left="5040" w:hanging="360"/>
      </w:pPr>
    </w:lvl>
    <w:lvl w:ilvl="7" w:tplc="CE36629E">
      <w:start w:val="1"/>
      <w:numFmt w:val="lowerLetter"/>
      <w:lvlText w:val="%8."/>
      <w:lvlJc w:val="left"/>
      <w:pPr>
        <w:ind w:left="5760" w:hanging="360"/>
      </w:pPr>
    </w:lvl>
    <w:lvl w:ilvl="8" w:tplc="C0D2E050">
      <w:start w:val="1"/>
      <w:numFmt w:val="lowerRoman"/>
      <w:lvlText w:val="%9."/>
      <w:lvlJc w:val="right"/>
      <w:pPr>
        <w:ind w:left="6480" w:hanging="180"/>
      </w:pPr>
    </w:lvl>
  </w:abstractNum>
  <w:abstractNum w:abstractNumId="12" w15:restartNumberingAfterBreak="0">
    <w:nsid w:val="662D0EF9"/>
    <w:multiLevelType w:val="hybridMultilevel"/>
    <w:tmpl w:val="0D220D56"/>
    <w:lvl w:ilvl="0" w:tplc="07661CF0">
      <w:start w:val="1"/>
      <w:numFmt w:val="decimal"/>
      <w:lvlText w:val="%1."/>
      <w:lvlJc w:val="left"/>
      <w:pPr>
        <w:ind w:left="720" w:hanging="360"/>
      </w:pPr>
    </w:lvl>
    <w:lvl w:ilvl="1" w:tplc="AC3A9934">
      <w:start w:val="1"/>
      <w:numFmt w:val="lowerLetter"/>
      <w:lvlText w:val="%2."/>
      <w:lvlJc w:val="left"/>
      <w:pPr>
        <w:ind w:left="1440" w:hanging="360"/>
      </w:pPr>
    </w:lvl>
    <w:lvl w:ilvl="2" w:tplc="EAD6CDD6">
      <w:start w:val="1"/>
      <w:numFmt w:val="lowerRoman"/>
      <w:lvlText w:val="%3."/>
      <w:lvlJc w:val="right"/>
      <w:pPr>
        <w:ind w:left="2160" w:hanging="180"/>
      </w:pPr>
    </w:lvl>
    <w:lvl w:ilvl="3" w:tplc="0A723B80">
      <w:start w:val="1"/>
      <w:numFmt w:val="decimal"/>
      <w:lvlText w:val="%4."/>
      <w:lvlJc w:val="left"/>
      <w:pPr>
        <w:ind w:left="2880" w:hanging="360"/>
      </w:pPr>
    </w:lvl>
    <w:lvl w:ilvl="4" w:tplc="FA763B90">
      <w:start w:val="1"/>
      <w:numFmt w:val="lowerLetter"/>
      <w:lvlText w:val="%5."/>
      <w:lvlJc w:val="left"/>
      <w:pPr>
        <w:ind w:left="3600" w:hanging="360"/>
      </w:pPr>
    </w:lvl>
    <w:lvl w:ilvl="5" w:tplc="6206EE76">
      <w:start w:val="1"/>
      <w:numFmt w:val="lowerRoman"/>
      <w:lvlText w:val="%6."/>
      <w:lvlJc w:val="right"/>
      <w:pPr>
        <w:ind w:left="4320" w:hanging="180"/>
      </w:pPr>
    </w:lvl>
    <w:lvl w:ilvl="6" w:tplc="B14C3FF8">
      <w:start w:val="1"/>
      <w:numFmt w:val="decimal"/>
      <w:lvlText w:val="%7."/>
      <w:lvlJc w:val="left"/>
      <w:pPr>
        <w:ind w:left="5040" w:hanging="360"/>
      </w:pPr>
    </w:lvl>
    <w:lvl w:ilvl="7" w:tplc="71C29466">
      <w:start w:val="1"/>
      <w:numFmt w:val="lowerLetter"/>
      <w:lvlText w:val="%8."/>
      <w:lvlJc w:val="left"/>
      <w:pPr>
        <w:ind w:left="5760" w:hanging="360"/>
      </w:pPr>
    </w:lvl>
    <w:lvl w:ilvl="8" w:tplc="7472D160">
      <w:start w:val="1"/>
      <w:numFmt w:val="lowerRoman"/>
      <w:lvlText w:val="%9."/>
      <w:lvlJc w:val="right"/>
      <w:pPr>
        <w:ind w:left="6480" w:hanging="180"/>
      </w:pPr>
    </w:lvl>
  </w:abstractNum>
  <w:abstractNum w:abstractNumId="13" w15:restartNumberingAfterBreak="0">
    <w:nsid w:val="6A24434B"/>
    <w:multiLevelType w:val="hybridMultilevel"/>
    <w:tmpl w:val="B2B41FD4"/>
    <w:lvl w:ilvl="0" w:tplc="7E8E9280">
      <w:start w:val="1"/>
      <w:numFmt w:val="decimal"/>
      <w:lvlText w:val="%1."/>
      <w:lvlJc w:val="left"/>
      <w:pPr>
        <w:ind w:left="720" w:hanging="360"/>
      </w:pPr>
    </w:lvl>
    <w:lvl w:ilvl="1" w:tplc="DE420D96">
      <w:start w:val="1"/>
      <w:numFmt w:val="lowerLetter"/>
      <w:lvlText w:val="%2."/>
      <w:lvlJc w:val="left"/>
      <w:pPr>
        <w:ind w:left="1440" w:hanging="360"/>
      </w:pPr>
    </w:lvl>
    <w:lvl w:ilvl="2" w:tplc="8214B938">
      <w:start w:val="1"/>
      <w:numFmt w:val="lowerRoman"/>
      <w:lvlText w:val="%3."/>
      <w:lvlJc w:val="right"/>
      <w:pPr>
        <w:ind w:left="2160" w:hanging="180"/>
      </w:pPr>
    </w:lvl>
    <w:lvl w:ilvl="3" w:tplc="507E4E52">
      <w:start w:val="1"/>
      <w:numFmt w:val="decimal"/>
      <w:lvlText w:val="%4."/>
      <w:lvlJc w:val="left"/>
      <w:pPr>
        <w:ind w:left="2880" w:hanging="360"/>
      </w:pPr>
    </w:lvl>
    <w:lvl w:ilvl="4" w:tplc="FCCE1334">
      <w:start w:val="1"/>
      <w:numFmt w:val="lowerLetter"/>
      <w:lvlText w:val="%5."/>
      <w:lvlJc w:val="left"/>
      <w:pPr>
        <w:ind w:left="3600" w:hanging="360"/>
      </w:pPr>
    </w:lvl>
    <w:lvl w:ilvl="5" w:tplc="0396FE12">
      <w:start w:val="1"/>
      <w:numFmt w:val="lowerRoman"/>
      <w:lvlText w:val="%6."/>
      <w:lvlJc w:val="right"/>
      <w:pPr>
        <w:ind w:left="4320" w:hanging="180"/>
      </w:pPr>
    </w:lvl>
    <w:lvl w:ilvl="6" w:tplc="888A8D74">
      <w:start w:val="1"/>
      <w:numFmt w:val="decimal"/>
      <w:lvlText w:val="%7."/>
      <w:lvlJc w:val="left"/>
      <w:pPr>
        <w:ind w:left="5040" w:hanging="360"/>
      </w:pPr>
    </w:lvl>
    <w:lvl w:ilvl="7" w:tplc="1AB26FBC">
      <w:start w:val="1"/>
      <w:numFmt w:val="lowerLetter"/>
      <w:lvlText w:val="%8."/>
      <w:lvlJc w:val="left"/>
      <w:pPr>
        <w:ind w:left="5760" w:hanging="360"/>
      </w:pPr>
    </w:lvl>
    <w:lvl w:ilvl="8" w:tplc="F48A12D4">
      <w:start w:val="1"/>
      <w:numFmt w:val="lowerRoman"/>
      <w:lvlText w:val="%9."/>
      <w:lvlJc w:val="right"/>
      <w:pPr>
        <w:ind w:left="6480" w:hanging="180"/>
      </w:pPr>
    </w:lvl>
  </w:abstractNum>
  <w:abstractNum w:abstractNumId="14" w15:restartNumberingAfterBreak="0">
    <w:nsid w:val="738A36F8"/>
    <w:multiLevelType w:val="hybridMultilevel"/>
    <w:tmpl w:val="2DA0CCD0"/>
    <w:lvl w:ilvl="0" w:tplc="BF0CE674">
      <w:start w:val="1"/>
      <w:numFmt w:val="decimal"/>
      <w:lvlText w:val="%1."/>
      <w:lvlJc w:val="left"/>
      <w:pPr>
        <w:ind w:left="720" w:hanging="360"/>
      </w:pPr>
    </w:lvl>
    <w:lvl w:ilvl="1" w:tplc="7B1C4AAC">
      <w:start w:val="1"/>
      <w:numFmt w:val="lowerLetter"/>
      <w:lvlText w:val="%2."/>
      <w:lvlJc w:val="left"/>
      <w:pPr>
        <w:ind w:left="1440" w:hanging="360"/>
      </w:pPr>
    </w:lvl>
    <w:lvl w:ilvl="2" w:tplc="28FA8A8C">
      <w:start w:val="1"/>
      <w:numFmt w:val="lowerRoman"/>
      <w:lvlText w:val="%3."/>
      <w:lvlJc w:val="right"/>
      <w:pPr>
        <w:ind w:left="2160" w:hanging="180"/>
      </w:pPr>
    </w:lvl>
    <w:lvl w:ilvl="3" w:tplc="96CA670E">
      <w:start w:val="1"/>
      <w:numFmt w:val="decimal"/>
      <w:lvlText w:val="%4."/>
      <w:lvlJc w:val="left"/>
      <w:pPr>
        <w:ind w:left="2880" w:hanging="360"/>
      </w:pPr>
    </w:lvl>
    <w:lvl w:ilvl="4" w:tplc="01A806C6">
      <w:start w:val="1"/>
      <w:numFmt w:val="lowerLetter"/>
      <w:lvlText w:val="%5."/>
      <w:lvlJc w:val="left"/>
      <w:pPr>
        <w:ind w:left="3600" w:hanging="360"/>
      </w:pPr>
    </w:lvl>
    <w:lvl w:ilvl="5" w:tplc="22B848C0">
      <w:start w:val="1"/>
      <w:numFmt w:val="lowerRoman"/>
      <w:lvlText w:val="%6."/>
      <w:lvlJc w:val="right"/>
      <w:pPr>
        <w:ind w:left="4320" w:hanging="180"/>
      </w:pPr>
    </w:lvl>
    <w:lvl w:ilvl="6" w:tplc="51FE0904">
      <w:start w:val="1"/>
      <w:numFmt w:val="decimal"/>
      <w:lvlText w:val="%7."/>
      <w:lvlJc w:val="left"/>
      <w:pPr>
        <w:ind w:left="5040" w:hanging="360"/>
      </w:pPr>
    </w:lvl>
    <w:lvl w:ilvl="7" w:tplc="43AECBD0">
      <w:start w:val="1"/>
      <w:numFmt w:val="lowerLetter"/>
      <w:lvlText w:val="%8."/>
      <w:lvlJc w:val="left"/>
      <w:pPr>
        <w:ind w:left="5760" w:hanging="360"/>
      </w:pPr>
    </w:lvl>
    <w:lvl w:ilvl="8" w:tplc="680C0714">
      <w:start w:val="1"/>
      <w:numFmt w:val="lowerRoman"/>
      <w:lvlText w:val="%9."/>
      <w:lvlJc w:val="right"/>
      <w:pPr>
        <w:ind w:left="6480" w:hanging="180"/>
      </w:pPr>
    </w:lvl>
  </w:abstractNum>
  <w:abstractNum w:abstractNumId="15" w15:restartNumberingAfterBreak="0">
    <w:nsid w:val="77106A61"/>
    <w:multiLevelType w:val="hybridMultilevel"/>
    <w:tmpl w:val="99084078"/>
    <w:lvl w:ilvl="0" w:tplc="9A2AD5F4">
      <w:start w:val="1"/>
      <w:numFmt w:val="decimal"/>
      <w:lvlText w:val="%1."/>
      <w:lvlJc w:val="left"/>
      <w:pPr>
        <w:ind w:left="720" w:hanging="360"/>
      </w:pPr>
    </w:lvl>
    <w:lvl w:ilvl="1" w:tplc="99FAAA08">
      <w:start w:val="1"/>
      <w:numFmt w:val="lowerLetter"/>
      <w:lvlText w:val="%2."/>
      <w:lvlJc w:val="left"/>
      <w:pPr>
        <w:ind w:left="1440" w:hanging="360"/>
      </w:pPr>
    </w:lvl>
    <w:lvl w:ilvl="2" w:tplc="8C40E79E">
      <w:start w:val="1"/>
      <w:numFmt w:val="lowerRoman"/>
      <w:lvlText w:val="%3."/>
      <w:lvlJc w:val="right"/>
      <w:pPr>
        <w:ind w:left="2160" w:hanging="180"/>
      </w:pPr>
    </w:lvl>
    <w:lvl w:ilvl="3" w:tplc="37DC672A">
      <w:start w:val="1"/>
      <w:numFmt w:val="decimal"/>
      <w:lvlText w:val="%4."/>
      <w:lvlJc w:val="left"/>
      <w:pPr>
        <w:ind w:left="2880" w:hanging="360"/>
      </w:pPr>
    </w:lvl>
    <w:lvl w:ilvl="4" w:tplc="2B0AABE2">
      <w:start w:val="1"/>
      <w:numFmt w:val="lowerLetter"/>
      <w:lvlText w:val="%5."/>
      <w:lvlJc w:val="left"/>
      <w:pPr>
        <w:ind w:left="3600" w:hanging="360"/>
      </w:pPr>
    </w:lvl>
    <w:lvl w:ilvl="5" w:tplc="88E2EC06">
      <w:start w:val="1"/>
      <w:numFmt w:val="lowerRoman"/>
      <w:lvlText w:val="%6."/>
      <w:lvlJc w:val="right"/>
      <w:pPr>
        <w:ind w:left="4320" w:hanging="180"/>
      </w:pPr>
    </w:lvl>
    <w:lvl w:ilvl="6" w:tplc="2398EDAC">
      <w:start w:val="1"/>
      <w:numFmt w:val="decimal"/>
      <w:lvlText w:val="%7."/>
      <w:lvlJc w:val="left"/>
      <w:pPr>
        <w:ind w:left="5040" w:hanging="360"/>
      </w:pPr>
    </w:lvl>
    <w:lvl w:ilvl="7" w:tplc="7D689472">
      <w:start w:val="1"/>
      <w:numFmt w:val="lowerLetter"/>
      <w:lvlText w:val="%8."/>
      <w:lvlJc w:val="left"/>
      <w:pPr>
        <w:ind w:left="5760" w:hanging="360"/>
      </w:pPr>
    </w:lvl>
    <w:lvl w:ilvl="8" w:tplc="4FB8B8D6">
      <w:start w:val="1"/>
      <w:numFmt w:val="lowerRoman"/>
      <w:lvlText w:val="%9."/>
      <w:lvlJc w:val="right"/>
      <w:pPr>
        <w:ind w:left="6480" w:hanging="180"/>
      </w:pPr>
    </w:lvl>
  </w:abstractNum>
  <w:abstractNum w:abstractNumId="16" w15:restartNumberingAfterBreak="0">
    <w:nsid w:val="77333CA8"/>
    <w:multiLevelType w:val="hybridMultilevel"/>
    <w:tmpl w:val="835CD9A2"/>
    <w:lvl w:ilvl="0" w:tplc="B66E3D98">
      <w:start w:val="1"/>
      <w:numFmt w:val="bullet"/>
      <w:lvlText w:val=""/>
      <w:lvlJc w:val="left"/>
      <w:pPr>
        <w:ind w:left="720" w:hanging="360"/>
      </w:pPr>
      <w:rPr>
        <w:rFonts w:ascii="Symbol" w:hAnsi="Symbol" w:hint="default"/>
      </w:rPr>
    </w:lvl>
    <w:lvl w:ilvl="1" w:tplc="56242C3E">
      <w:start w:val="1"/>
      <w:numFmt w:val="bullet"/>
      <w:lvlText w:val="o"/>
      <w:lvlJc w:val="left"/>
      <w:pPr>
        <w:ind w:left="1440" w:hanging="360"/>
      </w:pPr>
      <w:rPr>
        <w:rFonts w:ascii="Courier New" w:hAnsi="Courier New" w:hint="default"/>
      </w:rPr>
    </w:lvl>
    <w:lvl w:ilvl="2" w:tplc="A6F6DE60">
      <w:start w:val="1"/>
      <w:numFmt w:val="bullet"/>
      <w:lvlText w:val=""/>
      <w:lvlJc w:val="left"/>
      <w:pPr>
        <w:ind w:left="2160" w:hanging="360"/>
      </w:pPr>
      <w:rPr>
        <w:rFonts w:ascii="Wingdings" w:hAnsi="Wingdings" w:hint="default"/>
      </w:rPr>
    </w:lvl>
    <w:lvl w:ilvl="3" w:tplc="8C6800B6">
      <w:start w:val="1"/>
      <w:numFmt w:val="bullet"/>
      <w:lvlText w:val=""/>
      <w:lvlJc w:val="left"/>
      <w:pPr>
        <w:ind w:left="2880" w:hanging="360"/>
      </w:pPr>
      <w:rPr>
        <w:rFonts w:ascii="Symbol" w:hAnsi="Symbol" w:hint="default"/>
      </w:rPr>
    </w:lvl>
    <w:lvl w:ilvl="4" w:tplc="9AF2D3F2">
      <w:start w:val="1"/>
      <w:numFmt w:val="bullet"/>
      <w:lvlText w:val="o"/>
      <w:lvlJc w:val="left"/>
      <w:pPr>
        <w:ind w:left="3600" w:hanging="360"/>
      </w:pPr>
      <w:rPr>
        <w:rFonts w:ascii="Courier New" w:hAnsi="Courier New" w:hint="default"/>
      </w:rPr>
    </w:lvl>
    <w:lvl w:ilvl="5" w:tplc="98B6F268">
      <w:start w:val="1"/>
      <w:numFmt w:val="bullet"/>
      <w:lvlText w:val=""/>
      <w:lvlJc w:val="left"/>
      <w:pPr>
        <w:ind w:left="4320" w:hanging="360"/>
      </w:pPr>
      <w:rPr>
        <w:rFonts w:ascii="Wingdings" w:hAnsi="Wingdings" w:hint="default"/>
      </w:rPr>
    </w:lvl>
    <w:lvl w:ilvl="6" w:tplc="31C0E7D0">
      <w:start w:val="1"/>
      <w:numFmt w:val="bullet"/>
      <w:lvlText w:val=""/>
      <w:lvlJc w:val="left"/>
      <w:pPr>
        <w:ind w:left="5040" w:hanging="360"/>
      </w:pPr>
      <w:rPr>
        <w:rFonts w:ascii="Symbol" w:hAnsi="Symbol" w:hint="default"/>
      </w:rPr>
    </w:lvl>
    <w:lvl w:ilvl="7" w:tplc="B7000596">
      <w:start w:val="1"/>
      <w:numFmt w:val="bullet"/>
      <w:lvlText w:val="o"/>
      <w:lvlJc w:val="left"/>
      <w:pPr>
        <w:ind w:left="5760" w:hanging="360"/>
      </w:pPr>
      <w:rPr>
        <w:rFonts w:ascii="Courier New" w:hAnsi="Courier New" w:hint="default"/>
      </w:rPr>
    </w:lvl>
    <w:lvl w:ilvl="8" w:tplc="C02A7E1C">
      <w:start w:val="1"/>
      <w:numFmt w:val="bullet"/>
      <w:lvlText w:val=""/>
      <w:lvlJc w:val="left"/>
      <w:pPr>
        <w:ind w:left="6480" w:hanging="360"/>
      </w:pPr>
      <w:rPr>
        <w:rFonts w:ascii="Wingdings" w:hAnsi="Wingdings" w:hint="default"/>
      </w:rPr>
    </w:lvl>
  </w:abstractNum>
  <w:abstractNum w:abstractNumId="17" w15:restartNumberingAfterBreak="0">
    <w:nsid w:val="78105931"/>
    <w:multiLevelType w:val="hybridMultilevel"/>
    <w:tmpl w:val="EC7C13EC"/>
    <w:lvl w:ilvl="0" w:tplc="C98463A0">
      <w:start w:val="1"/>
      <w:numFmt w:val="decimal"/>
      <w:lvlText w:val="%1."/>
      <w:lvlJc w:val="left"/>
      <w:pPr>
        <w:ind w:left="720" w:hanging="360"/>
      </w:pPr>
    </w:lvl>
    <w:lvl w:ilvl="1" w:tplc="6F7664D4">
      <w:start w:val="1"/>
      <w:numFmt w:val="lowerLetter"/>
      <w:lvlText w:val="%2."/>
      <w:lvlJc w:val="left"/>
      <w:pPr>
        <w:ind w:left="1440" w:hanging="360"/>
      </w:pPr>
    </w:lvl>
    <w:lvl w:ilvl="2" w:tplc="8C90EE8E">
      <w:start w:val="1"/>
      <w:numFmt w:val="lowerRoman"/>
      <w:lvlText w:val="%3."/>
      <w:lvlJc w:val="right"/>
      <w:pPr>
        <w:ind w:left="2160" w:hanging="180"/>
      </w:pPr>
    </w:lvl>
    <w:lvl w:ilvl="3" w:tplc="6994E860">
      <w:start w:val="1"/>
      <w:numFmt w:val="decimal"/>
      <w:lvlText w:val="%4."/>
      <w:lvlJc w:val="left"/>
      <w:pPr>
        <w:ind w:left="2880" w:hanging="360"/>
      </w:pPr>
    </w:lvl>
    <w:lvl w:ilvl="4" w:tplc="4FDAC078">
      <w:start w:val="1"/>
      <w:numFmt w:val="lowerLetter"/>
      <w:lvlText w:val="%5."/>
      <w:lvlJc w:val="left"/>
      <w:pPr>
        <w:ind w:left="3600" w:hanging="360"/>
      </w:pPr>
    </w:lvl>
    <w:lvl w:ilvl="5" w:tplc="71B45F74">
      <w:start w:val="1"/>
      <w:numFmt w:val="lowerRoman"/>
      <w:lvlText w:val="%6."/>
      <w:lvlJc w:val="right"/>
      <w:pPr>
        <w:ind w:left="4320" w:hanging="180"/>
      </w:pPr>
    </w:lvl>
    <w:lvl w:ilvl="6" w:tplc="42FC4B16">
      <w:start w:val="1"/>
      <w:numFmt w:val="decimal"/>
      <w:lvlText w:val="%7."/>
      <w:lvlJc w:val="left"/>
      <w:pPr>
        <w:ind w:left="5040" w:hanging="360"/>
      </w:pPr>
    </w:lvl>
    <w:lvl w:ilvl="7" w:tplc="DE726D40">
      <w:start w:val="1"/>
      <w:numFmt w:val="lowerLetter"/>
      <w:lvlText w:val="%8."/>
      <w:lvlJc w:val="left"/>
      <w:pPr>
        <w:ind w:left="5760" w:hanging="360"/>
      </w:pPr>
    </w:lvl>
    <w:lvl w:ilvl="8" w:tplc="AA9E199E">
      <w:start w:val="1"/>
      <w:numFmt w:val="lowerRoman"/>
      <w:lvlText w:val="%9."/>
      <w:lvlJc w:val="right"/>
      <w:pPr>
        <w:ind w:left="6480" w:hanging="180"/>
      </w:pPr>
    </w:lvl>
  </w:abstractNum>
  <w:abstractNum w:abstractNumId="18" w15:restartNumberingAfterBreak="0">
    <w:nsid w:val="7FE66560"/>
    <w:multiLevelType w:val="hybridMultilevel"/>
    <w:tmpl w:val="C386A860"/>
    <w:lvl w:ilvl="0" w:tplc="EC4E1CDE">
      <w:start w:val="1"/>
      <w:numFmt w:val="decimal"/>
      <w:lvlText w:val="%1."/>
      <w:lvlJc w:val="left"/>
      <w:pPr>
        <w:ind w:left="720" w:hanging="360"/>
      </w:pPr>
    </w:lvl>
    <w:lvl w:ilvl="1" w:tplc="F834926C">
      <w:start w:val="1"/>
      <w:numFmt w:val="lowerLetter"/>
      <w:lvlText w:val="%2."/>
      <w:lvlJc w:val="left"/>
      <w:pPr>
        <w:ind w:left="1440" w:hanging="360"/>
      </w:pPr>
    </w:lvl>
    <w:lvl w:ilvl="2" w:tplc="A1827852">
      <w:start w:val="1"/>
      <w:numFmt w:val="lowerRoman"/>
      <w:lvlText w:val="%3."/>
      <w:lvlJc w:val="right"/>
      <w:pPr>
        <w:ind w:left="2160" w:hanging="180"/>
      </w:pPr>
    </w:lvl>
    <w:lvl w:ilvl="3" w:tplc="6CC41868">
      <w:start w:val="1"/>
      <w:numFmt w:val="decimal"/>
      <w:lvlText w:val="%4."/>
      <w:lvlJc w:val="left"/>
      <w:pPr>
        <w:ind w:left="2880" w:hanging="360"/>
      </w:pPr>
    </w:lvl>
    <w:lvl w:ilvl="4" w:tplc="D472BA50">
      <w:start w:val="1"/>
      <w:numFmt w:val="lowerLetter"/>
      <w:lvlText w:val="%5."/>
      <w:lvlJc w:val="left"/>
      <w:pPr>
        <w:ind w:left="3600" w:hanging="360"/>
      </w:pPr>
    </w:lvl>
    <w:lvl w:ilvl="5" w:tplc="FE70BF06">
      <w:start w:val="1"/>
      <w:numFmt w:val="lowerRoman"/>
      <w:lvlText w:val="%6."/>
      <w:lvlJc w:val="right"/>
      <w:pPr>
        <w:ind w:left="4320" w:hanging="180"/>
      </w:pPr>
    </w:lvl>
    <w:lvl w:ilvl="6" w:tplc="E62E2F16">
      <w:start w:val="1"/>
      <w:numFmt w:val="decimal"/>
      <w:lvlText w:val="%7."/>
      <w:lvlJc w:val="left"/>
      <w:pPr>
        <w:ind w:left="5040" w:hanging="360"/>
      </w:pPr>
    </w:lvl>
    <w:lvl w:ilvl="7" w:tplc="E26A97AE">
      <w:start w:val="1"/>
      <w:numFmt w:val="lowerLetter"/>
      <w:lvlText w:val="%8."/>
      <w:lvlJc w:val="left"/>
      <w:pPr>
        <w:ind w:left="5760" w:hanging="360"/>
      </w:pPr>
    </w:lvl>
    <w:lvl w:ilvl="8" w:tplc="7D92CF16">
      <w:start w:val="1"/>
      <w:numFmt w:val="lowerRoman"/>
      <w:lvlText w:val="%9."/>
      <w:lvlJc w:val="right"/>
      <w:pPr>
        <w:ind w:left="6480" w:hanging="180"/>
      </w:pPr>
    </w:lvl>
  </w:abstractNum>
  <w:num w:numId="1" w16cid:durableId="879168947">
    <w:abstractNumId w:val="2"/>
  </w:num>
  <w:num w:numId="2" w16cid:durableId="1807510502">
    <w:abstractNumId w:val="7"/>
  </w:num>
  <w:num w:numId="3" w16cid:durableId="1014114783">
    <w:abstractNumId w:val="16"/>
  </w:num>
  <w:num w:numId="4" w16cid:durableId="1718965401">
    <w:abstractNumId w:val="12"/>
  </w:num>
  <w:num w:numId="5" w16cid:durableId="1080368284">
    <w:abstractNumId w:val="17"/>
  </w:num>
  <w:num w:numId="6" w16cid:durableId="1060176739">
    <w:abstractNumId w:val="0"/>
  </w:num>
  <w:num w:numId="7" w16cid:durableId="645889771">
    <w:abstractNumId w:val="9"/>
  </w:num>
  <w:num w:numId="8" w16cid:durableId="256980822">
    <w:abstractNumId w:val="8"/>
  </w:num>
  <w:num w:numId="9" w16cid:durableId="973681156">
    <w:abstractNumId w:val="4"/>
  </w:num>
  <w:num w:numId="10" w16cid:durableId="1937321179">
    <w:abstractNumId w:val="5"/>
  </w:num>
  <w:num w:numId="11" w16cid:durableId="1448086104">
    <w:abstractNumId w:val="13"/>
  </w:num>
  <w:num w:numId="12" w16cid:durableId="582448844">
    <w:abstractNumId w:val="3"/>
  </w:num>
  <w:num w:numId="13" w16cid:durableId="1907064554">
    <w:abstractNumId w:val="15"/>
  </w:num>
  <w:num w:numId="14" w16cid:durableId="1552811495">
    <w:abstractNumId w:val="6"/>
  </w:num>
  <w:num w:numId="15" w16cid:durableId="1053233688">
    <w:abstractNumId w:val="18"/>
  </w:num>
  <w:num w:numId="16" w16cid:durableId="634718658">
    <w:abstractNumId w:val="10"/>
  </w:num>
  <w:num w:numId="17" w16cid:durableId="1527135039">
    <w:abstractNumId w:val="14"/>
  </w:num>
  <w:num w:numId="18" w16cid:durableId="1432579214">
    <w:abstractNumId w:val="11"/>
  </w:num>
  <w:num w:numId="19" w16cid:durableId="194441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DEE96"/>
    <w:rsid w:val="00006D20"/>
    <w:rsid w:val="001B1806"/>
    <w:rsid w:val="001E2FAF"/>
    <w:rsid w:val="00413945"/>
    <w:rsid w:val="00475268"/>
    <w:rsid w:val="0052545E"/>
    <w:rsid w:val="00564BA1"/>
    <w:rsid w:val="00683C0E"/>
    <w:rsid w:val="006F72CE"/>
    <w:rsid w:val="00816084"/>
    <w:rsid w:val="009227AD"/>
    <w:rsid w:val="00A74DF9"/>
    <w:rsid w:val="00AB15BA"/>
    <w:rsid w:val="00BC0315"/>
    <w:rsid w:val="00CD25A7"/>
    <w:rsid w:val="00D47AF7"/>
    <w:rsid w:val="00D56AFE"/>
    <w:rsid w:val="00D73203"/>
    <w:rsid w:val="00D86857"/>
    <w:rsid w:val="00E9467E"/>
    <w:rsid w:val="00ED62BB"/>
    <w:rsid w:val="13F5D23B"/>
    <w:rsid w:val="1BF40906"/>
    <w:rsid w:val="4C07EFA2"/>
    <w:rsid w:val="57ADEE96"/>
    <w:rsid w:val="57DA2B04"/>
    <w:rsid w:val="60BE22E2"/>
    <w:rsid w:val="724D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6C23"/>
  <w15:chartTrackingRefBased/>
  <w15:docId w15:val="{9C1E4380-1777-46DC-8BD9-FFBE8C61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D73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5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9D8756-621C-9D40-AB3B-CD7D820E94D8}">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Sieler Jr</dc:creator>
  <cp:keywords/>
  <dc:description/>
  <cp:lastModifiedBy>Sieler Jr, Michael James</cp:lastModifiedBy>
  <cp:revision>6</cp:revision>
  <dcterms:created xsi:type="dcterms:W3CDTF">2022-06-22T19:17:00Z</dcterms:created>
  <dcterms:modified xsi:type="dcterms:W3CDTF">2022-07-12T18:37:00Z</dcterms:modified>
</cp:coreProperties>
</file>