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6C01" w14:textId="5107415E" w:rsidR="57DA2B04" w:rsidRPr="006B3387" w:rsidRDefault="724D7023" w:rsidP="724D7023">
      <w:pPr>
        <w:rPr>
          <w:rFonts w:ascii="Arial" w:eastAsia="Calibri" w:hAnsi="Arial" w:cs="Arial"/>
          <w:b/>
          <w:bCs/>
          <w:color w:val="000000" w:themeColor="text1"/>
          <w:sz w:val="24"/>
          <w:szCs w:val="24"/>
        </w:rPr>
      </w:pPr>
      <w:r w:rsidRPr="006B3387">
        <w:rPr>
          <w:rFonts w:ascii="Arial" w:eastAsia="Calibri" w:hAnsi="Arial" w:cs="Arial"/>
          <w:b/>
          <w:bCs/>
          <w:color w:val="000000" w:themeColor="text1"/>
          <w:sz w:val="24"/>
          <w:szCs w:val="24"/>
        </w:rPr>
        <w:t>ZF Diet Infection Outline</w:t>
      </w:r>
    </w:p>
    <w:p w14:paraId="208FFE9C" w14:textId="0E3E358C" w:rsidR="4C07EFA2" w:rsidRPr="006B3387" w:rsidRDefault="4C07EFA2" w:rsidP="4C07EFA2">
      <w:pPr>
        <w:rPr>
          <w:rFonts w:ascii="Arial" w:eastAsia="Calibri" w:hAnsi="Arial" w:cs="Arial"/>
          <w:color w:val="000000" w:themeColor="text1"/>
          <w:sz w:val="24"/>
          <w:szCs w:val="24"/>
        </w:rPr>
      </w:pPr>
    </w:p>
    <w:p w14:paraId="75EA0E10" w14:textId="128A813F" w:rsidR="4C07EFA2" w:rsidRPr="006B3387" w:rsidRDefault="724D7023" w:rsidP="724D7023">
      <w:pPr>
        <w:rPr>
          <w:rFonts w:ascii="Arial" w:eastAsia="Calibri" w:hAnsi="Arial" w:cs="Arial"/>
          <w:color w:val="000000" w:themeColor="text1"/>
          <w:sz w:val="24"/>
          <w:szCs w:val="24"/>
        </w:rPr>
      </w:pPr>
      <w:r w:rsidRPr="006B3387">
        <w:rPr>
          <w:rFonts w:ascii="Arial" w:eastAsia="Calibri" w:hAnsi="Arial" w:cs="Arial"/>
          <w:color w:val="000000" w:themeColor="text1"/>
          <w:sz w:val="24"/>
          <w:szCs w:val="24"/>
        </w:rPr>
        <w:t>Diet differentially influences physiology and gut microbiome</w:t>
      </w:r>
    </w:p>
    <w:p w14:paraId="30BA4B62" w14:textId="7D19FFC7" w:rsidR="4C07EFA2" w:rsidRPr="006B3387" w:rsidRDefault="4C07EFA2" w:rsidP="4C07EFA2">
      <w:pPr>
        <w:pStyle w:val="ListParagraph"/>
        <w:numPr>
          <w:ilvl w:val="0"/>
          <w:numId w:val="3"/>
        </w:numPr>
        <w:rPr>
          <w:rFonts w:ascii="Arial" w:eastAsiaTheme="minorEastAsia" w:hAnsi="Arial" w:cs="Arial"/>
          <w:color w:val="000000" w:themeColor="text1"/>
          <w:sz w:val="24"/>
          <w:szCs w:val="24"/>
        </w:rPr>
      </w:pPr>
      <w:r w:rsidRPr="006B3387">
        <w:rPr>
          <w:rFonts w:ascii="Arial" w:eastAsia="Calibri" w:hAnsi="Arial" w:cs="Arial"/>
          <w:color w:val="000000" w:themeColor="text1"/>
          <w:sz w:val="24"/>
          <w:szCs w:val="24"/>
        </w:rPr>
        <w:t>Diet -&gt; physiology</w:t>
      </w:r>
    </w:p>
    <w:p w14:paraId="75FF82C7" w14:textId="0C4AD200" w:rsidR="4C07EFA2" w:rsidRPr="006B3387" w:rsidRDefault="4C07EFA2" w:rsidP="4C07EFA2">
      <w:pPr>
        <w:pStyle w:val="ListParagraph"/>
        <w:numPr>
          <w:ilvl w:val="0"/>
          <w:numId w:val="3"/>
        </w:numPr>
        <w:rPr>
          <w:rFonts w:ascii="Arial" w:hAnsi="Arial" w:cs="Arial"/>
          <w:color w:val="000000" w:themeColor="text1"/>
          <w:sz w:val="24"/>
          <w:szCs w:val="24"/>
        </w:rPr>
      </w:pPr>
      <w:r w:rsidRPr="006B3387">
        <w:rPr>
          <w:rFonts w:ascii="Arial" w:eastAsia="Calibri" w:hAnsi="Arial" w:cs="Arial"/>
          <w:color w:val="000000" w:themeColor="text1"/>
          <w:sz w:val="24"/>
          <w:szCs w:val="24"/>
        </w:rPr>
        <w:t>Diet -&gt; gut microbiome</w:t>
      </w:r>
    </w:p>
    <w:p w14:paraId="0B16AAFA" w14:textId="5013008F" w:rsidR="4C07EFA2" w:rsidRPr="006B3387" w:rsidRDefault="4C07EFA2" w:rsidP="4C07EFA2">
      <w:pPr>
        <w:rPr>
          <w:rFonts w:ascii="Arial" w:eastAsia="Calibri" w:hAnsi="Arial" w:cs="Arial"/>
          <w:color w:val="000000" w:themeColor="text1"/>
          <w:sz w:val="24"/>
          <w:szCs w:val="24"/>
        </w:rPr>
      </w:pPr>
      <w:r w:rsidRPr="006B3387">
        <w:rPr>
          <w:rFonts w:ascii="Arial" w:eastAsia="Calibri" w:hAnsi="Arial" w:cs="Arial"/>
          <w:color w:val="000000" w:themeColor="text1"/>
          <w:sz w:val="24"/>
          <w:szCs w:val="24"/>
        </w:rPr>
        <w:t>Diet impacts the successional development of the zebrafish gut microbiome</w:t>
      </w:r>
    </w:p>
    <w:p w14:paraId="57968AD3" w14:textId="4BCDBAEA" w:rsidR="4C07EFA2" w:rsidRPr="006B3387" w:rsidRDefault="4C07EFA2" w:rsidP="4C07EFA2">
      <w:pPr>
        <w:pStyle w:val="ListParagraph"/>
        <w:numPr>
          <w:ilvl w:val="0"/>
          <w:numId w:val="2"/>
        </w:numPr>
        <w:rPr>
          <w:rFonts w:ascii="Arial" w:eastAsiaTheme="minorEastAsia" w:hAnsi="Arial" w:cs="Arial"/>
          <w:color w:val="000000" w:themeColor="text1"/>
          <w:sz w:val="24"/>
          <w:szCs w:val="24"/>
        </w:rPr>
      </w:pPr>
      <w:r w:rsidRPr="006B3387">
        <w:rPr>
          <w:rFonts w:ascii="Arial" w:eastAsia="Calibri" w:hAnsi="Arial" w:cs="Arial"/>
          <w:color w:val="000000" w:themeColor="text1"/>
          <w:sz w:val="24"/>
          <w:szCs w:val="24"/>
        </w:rPr>
        <w:t>Time -&gt; physiology</w:t>
      </w:r>
    </w:p>
    <w:p w14:paraId="6293E874" w14:textId="2ED457C6" w:rsidR="4C07EFA2" w:rsidRPr="006B3387" w:rsidRDefault="4C07EFA2" w:rsidP="4C07EFA2">
      <w:pPr>
        <w:pStyle w:val="ListParagraph"/>
        <w:numPr>
          <w:ilvl w:val="0"/>
          <w:numId w:val="2"/>
        </w:numPr>
        <w:rPr>
          <w:rFonts w:ascii="Arial" w:hAnsi="Arial" w:cs="Arial"/>
          <w:color w:val="000000" w:themeColor="text1"/>
          <w:sz w:val="24"/>
          <w:szCs w:val="24"/>
        </w:rPr>
      </w:pPr>
      <w:r w:rsidRPr="006B3387">
        <w:rPr>
          <w:rFonts w:ascii="Arial" w:eastAsia="Calibri" w:hAnsi="Arial" w:cs="Arial"/>
          <w:color w:val="000000" w:themeColor="text1"/>
          <w:sz w:val="24"/>
          <w:szCs w:val="24"/>
        </w:rPr>
        <w:t>Time -&gt; gut microbiome</w:t>
      </w:r>
    </w:p>
    <w:p w14:paraId="44C88E0A" w14:textId="4CC1C861" w:rsidR="4C07EFA2" w:rsidRPr="006B3387" w:rsidRDefault="4C07EFA2" w:rsidP="4C07EFA2">
      <w:pPr>
        <w:pStyle w:val="ListParagraph"/>
        <w:numPr>
          <w:ilvl w:val="0"/>
          <w:numId w:val="2"/>
        </w:numPr>
        <w:rPr>
          <w:rFonts w:ascii="Arial" w:hAnsi="Arial" w:cs="Arial"/>
          <w:color w:val="000000" w:themeColor="text1"/>
          <w:sz w:val="24"/>
          <w:szCs w:val="24"/>
        </w:rPr>
      </w:pPr>
      <w:r w:rsidRPr="006B3387">
        <w:rPr>
          <w:rFonts w:ascii="Arial" w:eastAsia="Calibri" w:hAnsi="Arial" w:cs="Arial"/>
          <w:color w:val="000000" w:themeColor="text1"/>
          <w:sz w:val="24"/>
          <w:szCs w:val="24"/>
        </w:rPr>
        <w:t>Diet + time -&gt; physiology</w:t>
      </w:r>
    </w:p>
    <w:p w14:paraId="6AE9699A" w14:textId="7916B3A8" w:rsidR="4C07EFA2" w:rsidRPr="006B3387" w:rsidRDefault="4C07EFA2" w:rsidP="4C07EFA2">
      <w:pPr>
        <w:pStyle w:val="ListParagraph"/>
        <w:numPr>
          <w:ilvl w:val="0"/>
          <w:numId w:val="2"/>
        </w:numPr>
        <w:rPr>
          <w:rFonts w:ascii="Arial" w:hAnsi="Arial" w:cs="Arial"/>
          <w:color w:val="000000" w:themeColor="text1"/>
          <w:sz w:val="24"/>
          <w:szCs w:val="24"/>
        </w:rPr>
      </w:pPr>
      <w:r w:rsidRPr="006B3387">
        <w:rPr>
          <w:rFonts w:ascii="Arial" w:eastAsia="Calibri" w:hAnsi="Arial" w:cs="Arial"/>
          <w:color w:val="000000" w:themeColor="text1"/>
          <w:sz w:val="24"/>
          <w:szCs w:val="24"/>
        </w:rPr>
        <w:t>Diet + time -&gt; gut microbiome</w:t>
      </w:r>
    </w:p>
    <w:p w14:paraId="5A88DE92" w14:textId="133B1CCB" w:rsidR="4C07EFA2" w:rsidRPr="006B3387" w:rsidRDefault="4C07EFA2" w:rsidP="4C07EFA2">
      <w:pPr>
        <w:pStyle w:val="ListParagraph"/>
        <w:numPr>
          <w:ilvl w:val="0"/>
          <w:numId w:val="2"/>
        </w:numPr>
        <w:rPr>
          <w:rFonts w:ascii="Arial" w:eastAsiaTheme="minorEastAsia" w:hAnsi="Arial" w:cs="Arial"/>
          <w:color w:val="000000" w:themeColor="text1"/>
          <w:sz w:val="24"/>
          <w:szCs w:val="24"/>
        </w:rPr>
      </w:pPr>
      <w:r w:rsidRPr="006B3387">
        <w:rPr>
          <w:rFonts w:ascii="Arial" w:eastAsia="Calibri" w:hAnsi="Arial" w:cs="Arial"/>
          <w:color w:val="000000" w:themeColor="text1"/>
          <w:sz w:val="24"/>
          <w:szCs w:val="24"/>
        </w:rPr>
        <w:t>Diet + physiology -&gt; gut microbiome</w:t>
      </w:r>
    </w:p>
    <w:p w14:paraId="5BAD8F1A" w14:textId="43CC98C8" w:rsidR="4C07EFA2" w:rsidRPr="006B3387" w:rsidRDefault="4C07EFA2" w:rsidP="4C07EFA2">
      <w:pPr>
        <w:rPr>
          <w:rFonts w:ascii="Arial" w:eastAsia="Calibri" w:hAnsi="Arial" w:cs="Arial"/>
          <w:color w:val="000000" w:themeColor="text1"/>
          <w:sz w:val="24"/>
          <w:szCs w:val="24"/>
        </w:rPr>
      </w:pPr>
      <w:r w:rsidRPr="006B3387">
        <w:rPr>
          <w:rFonts w:ascii="Arial" w:eastAsia="Calibri" w:hAnsi="Arial" w:cs="Arial"/>
          <w:color w:val="000000" w:themeColor="text1"/>
          <w:sz w:val="24"/>
          <w:szCs w:val="24"/>
        </w:rPr>
        <w:t>Diet influences gut microbiome’s sensitivity to pathogen exposure</w:t>
      </w:r>
    </w:p>
    <w:p w14:paraId="177CF3EC" w14:textId="023005A8" w:rsidR="4C07EFA2" w:rsidRPr="006B3387" w:rsidRDefault="4C07EFA2" w:rsidP="4C07EFA2">
      <w:pPr>
        <w:pStyle w:val="ListParagraph"/>
        <w:numPr>
          <w:ilvl w:val="0"/>
          <w:numId w:val="1"/>
        </w:numPr>
        <w:rPr>
          <w:rFonts w:ascii="Arial" w:hAnsi="Arial" w:cs="Arial"/>
          <w:color w:val="000000" w:themeColor="text1"/>
          <w:sz w:val="24"/>
          <w:szCs w:val="24"/>
        </w:rPr>
      </w:pPr>
      <w:r w:rsidRPr="006B3387">
        <w:rPr>
          <w:rFonts w:ascii="Arial" w:eastAsia="Calibri" w:hAnsi="Arial" w:cs="Arial"/>
          <w:color w:val="000000" w:themeColor="text1"/>
          <w:sz w:val="24"/>
          <w:szCs w:val="24"/>
        </w:rPr>
        <w:t>Pathogen exposure -&gt; gut microbiome</w:t>
      </w:r>
    </w:p>
    <w:p w14:paraId="3DB40E27" w14:textId="540E4E27" w:rsidR="4C07EFA2" w:rsidRPr="006B3387" w:rsidRDefault="4C07EFA2" w:rsidP="4C07EFA2">
      <w:pPr>
        <w:pStyle w:val="ListParagraph"/>
        <w:numPr>
          <w:ilvl w:val="0"/>
          <w:numId w:val="1"/>
        </w:numPr>
        <w:rPr>
          <w:rFonts w:ascii="Arial" w:eastAsiaTheme="minorEastAsia" w:hAnsi="Arial" w:cs="Arial"/>
          <w:color w:val="000000" w:themeColor="text1"/>
          <w:sz w:val="24"/>
          <w:szCs w:val="24"/>
        </w:rPr>
      </w:pPr>
      <w:r w:rsidRPr="006B3387">
        <w:rPr>
          <w:rFonts w:ascii="Arial" w:eastAsia="Calibri" w:hAnsi="Arial" w:cs="Arial"/>
          <w:color w:val="000000" w:themeColor="text1"/>
          <w:sz w:val="24"/>
          <w:szCs w:val="24"/>
        </w:rPr>
        <w:t>Path exp + diet -&gt; gut microbiome</w:t>
      </w:r>
    </w:p>
    <w:p w14:paraId="69703F9E" w14:textId="2E0FB9CF" w:rsidR="4C07EFA2" w:rsidRPr="006B3387" w:rsidRDefault="4C07EFA2" w:rsidP="4C07EFA2">
      <w:pPr>
        <w:rPr>
          <w:rFonts w:ascii="Arial" w:eastAsia="Calibri" w:hAnsi="Arial" w:cs="Arial"/>
          <w:color w:val="000000" w:themeColor="text1"/>
          <w:sz w:val="24"/>
          <w:szCs w:val="24"/>
        </w:rPr>
      </w:pPr>
    </w:p>
    <w:p w14:paraId="6F5649EA" w14:textId="5C11FBAE" w:rsidR="4C07EFA2" w:rsidRPr="006B3387" w:rsidRDefault="4C07EFA2" w:rsidP="4C07EFA2">
      <w:pPr>
        <w:rPr>
          <w:rFonts w:ascii="Arial" w:eastAsia="Calibri" w:hAnsi="Arial" w:cs="Arial"/>
          <w:color w:val="000000" w:themeColor="text1"/>
          <w:sz w:val="24"/>
          <w:szCs w:val="24"/>
        </w:rPr>
      </w:pPr>
    </w:p>
    <w:p w14:paraId="2F3EE862" w14:textId="4703C274" w:rsidR="57DA2B04" w:rsidRPr="006B3387" w:rsidRDefault="57DA2B04" w:rsidP="57DA2B04">
      <w:pPr>
        <w:rPr>
          <w:rFonts w:ascii="Arial" w:eastAsia="Calibri" w:hAnsi="Arial" w:cs="Arial"/>
          <w:color w:val="000000" w:themeColor="text1"/>
          <w:sz w:val="24"/>
          <w:szCs w:val="24"/>
        </w:rPr>
      </w:pPr>
    </w:p>
    <w:p w14:paraId="47CFB72E" w14:textId="6857C76B" w:rsidR="4C07EFA2" w:rsidRPr="006B3387" w:rsidRDefault="4C07EFA2">
      <w:pPr>
        <w:rPr>
          <w:rFonts w:ascii="Arial" w:hAnsi="Arial" w:cs="Arial"/>
          <w:sz w:val="24"/>
          <w:szCs w:val="24"/>
        </w:rPr>
      </w:pPr>
      <w:r w:rsidRPr="006B3387">
        <w:rPr>
          <w:rFonts w:ascii="Arial" w:hAnsi="Arial" w:cs="Arial"/>
          <w:sz w:val="24"/>
          <w:szCs w:val="24"/>
        </w:rPr>
        <w:br w:type="page"/>
      </w:r>
    </w:p>
    <w:p w14:paraId="59157263" w14:textId="2CEDFC5A" w:rsidR="724D7023" w:rsidRPr="006B3387" w:rsidRDefault="724D7023" w:rsidP="724D7023">
      <w:pPr>
        <w:rPr>
          <w:rFonts w:ascii="Arial" w:eastAsia="Calibri" w:hAnsi="Arial" w:cs="Arial"/>
          <w:color w:val="000000" w:themeColor="text1"/>
          <w:sz w:val="24"/>
          <w:szCs w:val="24"/>
        </w:rPr>
      </w:pPr>
      <w:r w:rsidRPr="006B3387">
        <w:rPr>
          <w:rFonts w:ascii="Arial" w:eastAsia="Calibri" w:hAnsi="Arial" w:cs="Arial"/>
          <w:b/>
          <w:bCs/>
          <w:color w:val="000000" w:themeColor="text1"/>
          <w:sz w:val="24"/>
          <w:szCs w:val="24"/>
        </w:rPr>
        <w:lastRenderedPageBreak/>
        <w:t>Diet differentially influences physiology and gut microbiome</w:t>
      </w:r>
    </w:p>
    <w:p w14:paraId="297C3B73" w14:textId="77777777" w:rsidR="001B1806" w:rsidRPr="006B3387" w:rsidRDefault="001B1806" w:rsidP="001B1806">
      <w:pPr>
        <w:pStyle w:val="ListParagraph"/>
        <w:numPr>
          <w:ilvl w:val="0"/>
          <w:numId w:val="19"/>
        </w:numPr>
        <w:rPr>
          <w:rFonts w:ascii="Arial" w:eastAsiaTheme="minorEastAsia" w:hAnsi="Arial" w:cs="Arial"/>
          <w:sz w:val="24"/>
          <w:szCs w:val="24"/>
        </w:rPr>
      </w:pPr>
      <w:r w:rsidRPr="006B3387">
        <w:rPr>
          <w:rFonts w:ascii="Arial" w:eastAsia="Calibri" w:hAnsi="Arial" w:cs="Arial"/>
          <w:sz w:val="24"/>
          <w:szCs w:val="24"/>
        </w:rPr>
        <w:t>Intro:</w:t>
      </w:r>
    </w:p>
    <w:p w14:paraId="1E017795" w14:textId="77777777" w:rsidR="001B1806" w:rsidRPr="006B3387" w:rsidRDefault="001B1806" w:rsidP="001B1806">
      <w:pPr>
        <w:pStyle w:val="ListParagraph"/>
        <w:numPr>
          <w:ilvl w:val="1"/>
          <w:numId w:val="19"/>
        </w:numPr>
        <w:rPr>
          <w:rFonts w:ascii="Arial" w:eastAsiaTheme="minorEastAsia" w:hAnsi="Arial" w:cs="Arial"/>
          <w:sz w:val="24"/>
          <w:szCs w:val="24"/>
        </w:rPr>
      </w:pPr>
      <w:r w:rsidRPr="006B3387">
        <w:rPr>
          <w:rFonts w:ascii="Arial" w:eastAsiaTheme="minorEastAsia" w:hAnsi="Arial" w:cs="Arial"/>
          <w:sz w:val="24"/>
          <w:szCs w:val="24"/>
        </w:rPr>
        <w:t>a</w:t>
      </w:r>
    </w:p>
    <w:p w14:paraId="39554993" w14:textId="77777777" w:rsidR="001B1806" w:rsidRPr="006B3387" w:rsidRDefault="001B1806" w:rsidP="001B1806">
      <w:pPr>
        <w:pStyle w:val="ListParagraph"/>
        <w:numPr>
          <w:ilvl w:val="0"/>
          <w:numId w:val="19"/>
        </w:numPr>
        <w:rPr>
          <w:rFonts w:ascii="Arial" w:eastAsiaTheme="minorEastAsia" w:hAnsi="Arial" w:cs="Arial"/>
          <w:sz w:val="24"/>
          <w:szCs w:val="24"/>
        </w:rPr>
      </w:pPr>
      <w:r w:rsidRPr="006B3387">
        <w:rPr>
          <w:rFonts w:ascii="Arial" w:eastAsia="Calibri" w:hAnsi="Arial" w:cs="Arial"/>
          <w:sz w:val="24"/>
          <w:szCs w:val="24"/>
        </w:rPr>
        <w:t xml:space="preserve">Summary: </w:t>
      </w:r>
    </w:p>
    <w:p w14:paraId="40F6C0F7" w14:textId="5ED616D3" w:rsidR="001B1806" w:rsidRPr="006B3387" w:rsidRDefault="001B1806" w:rsidP="001B1806">
      <w:pPr>
        <w:pStyle w:val="ListParagraph"/>
        <w:numPr>
          <w:ilvl w:val="1"/>
          <w:numId w:val="19"/>
        </w:numPr>
        <w:rPr>
          <w:rFonts w:ascii="Arial" w:eastAsiaTheme="minorEastAsia" w:hAnsi="Arial" w:cs="Arial"/>
          <w:sz w:val="24"/>
          <w:szCs w:val="24"/>
        </w:rPr>
      </w:pPr>
      <w:r w:rsidRPr="006B3387">
        <w:rPr>
          <w:rFonts w:ascii="Arial" w:eastAsiaTheme="minorEastAsia" w:hAnsi="Arial" w:cs="Arial"/>
          <w:sz w:val="24"/>
          <w:szCs w:val="24"/>
        </w:rPr>
        <w:t>A</w:t>
      </w:r>
    </w:p>
    <w:p w14:paraId="7FDB3616" w14:textId="77777777" w:rsidR="001B1806" w:rsidRPr="006B3387" w:rsidRDefault="001B1806" w:rsidP="001B1806">
      <w:pPr>
        <w:rPr>
          <w:rFonts w:ascii="Arial" w:eastAsiaTheme="minorEastAsia" w:hAnsi="Arial" w:cs="Arial"/>
          <w:sz w:val="24"/>
          <w:szCs w:val="24"/>
        </w:rPr>
      </w:pPr>
    </w:p>
    <w:p w14:paraId="6885CF46" w14:textId="3F7FAADA" w:rsidR="57DA2B04" w:rsidRPr="002A55EC" w:rsidRDefault="724D7023" w:rsidP="57DA2B04">
      <w:pPr>
        <w:pStyle w:val="ListParagraph"/>
        <w:numPr>
          <w:ilvl w:val="0"/>
          <w:numId w:val="15"/>
        </w:numPr>
        <w:rPr>
          <w:rFonts w:ascii="Arial" w:eastAsiaTheme="minorEastAsia" w:hAnsi="Arial" w:cs="Arial"/>
          <w:color w:val="00B050"/>
          <w:sz w:val="24"/>
          <w:szCs w:val="24"/>
        </w:rPr>
      </w:pPr>
      <w:r w:rsidRPr="002A55EC">
        <w:rPr>
          <w:rFonts w:ascii="Arial" w:eastAsia="Calibri" w:hAnsi="Arial" w:cs="Arial"/>
          <w:color w:val="00B050"/>
          <w:sz w:val="24"/>
          <w:szCs w:val="24"/>
        </w:rPr>
        <w:t xml:space="preserve">Fish weight and body condition score differs between diets. Weight and body condition score of fish differed by diet. ZIRC fed fish had the highest weight and body condition scores compared to Gemma and Watts. </w:t>
      </w:r>
    </w:p>
    <w:p w14:paraId="5560EDD4" w14:textId="5C3D4056" w:rsidR="4C07EFA2" w:rsidRPr="002A55EC" w:rsidRDefault="4C07EFA2" w:rsidP="4C07EFA2">
      <w:pPr>
        <w:pStyle w:val="ListParagraph"/>
        <w:numPr>
          <w:ilvl w:val="0"/>
          <w:numId w:val="15"/>
        </w:numPr>
        <w:spacing w:after="0"/>
        <w:rPr>
          <w:rFonts w:ascii="Arial" w:eastAsiaTheme="minorEastAsia" w:hAnsi="Arial" w:cs="Arial"/>
          <w:color w:val="00B050"/>
          <w:sz w:val="24"/>
          <w:szCs w:val="24"/>
        </w:rPr>
      </w:pPr>
      <w:r w:rsidRPr="002A55EC">
        <w:rPr>
          <w:rFonts w:ascii="Arial" w:eastAsia="Calibri" w:hAnsi="Arial" w:cs="Arial"/>
          <w:color w:val="00B050"/>
          <w:sz w:val="24"/>
          <w:szCs w:val="24"/>
        </w:rPr>
        <w:t xml:space="preserve">ZIRC fed fish have higher gut microbiome diversity at 6mpf, followed by Gemma and Watts fed fish, respectively. </w:t>
      </w:r>
    </w:p>
    <w:p w14:paraId="34396AF0" w14:textId="343C476D" w:rsidR="4C07EFA2" w:rsidRPr="002A55EC" w:rsidRDefault="4C07EFA2" w:rsidP="4C07EFA2">
      <w:pPr>
        <w:pStyle w:val="ListParagraph"/>
        <w:numPr>
          <w:ilvl w:val="0"/>
          <w:numId w:val="15"/>
        </w:numPr>
        <w:spacing w:after="0"/>
        <w:rPr>
          <w:rFonts w:ascii="Arial" w:eastAsiaTheme="minorEastAsia" w:hAnsi="Arial" w:cs="Arial"/>
          <w:color w:val="00B050"/>
          <w:sz w:val="24"/>
          <w:szCs w:val="24"/>
        </w:rPr>
      </w:pPr>
      <w:r w:rsidRPr="002A55EC">
        <w:rPr>
          <w:rFonts w:ascii="Arial" w:eastAsia="Calibri" w:hAnsi="Arial" w:cs="Arial"/>
          <w:color w:val="00B050"/>
          <w:sz w:val="24"/>
          <w:szCs w:val="24"/>
        </w:rPr>
        <w:t xml:space="preserve">Fish gut microbiome fed different diets had distinct community compositions </w:t>
      </w:r>
    </w:p>
    <w:p w14:paraId="0802ED01" w14:textId="455543CB" w:rsidR="60BE22E2" w:rsidRPr="005747C8" w:rsidRDefault="4C07EFA2" w:rsidP="4C07EFA2">
      <w:pPr>
        <w:pStyle w:val="ListParagraph"/>
        <w:numPr>
          <w:ilvl w:val="0"/>
          <w:numId w:val="15"/>
        </w:numPr>
        <w:spacing w:after="0"/>
        <w:rPr>
          <w:rFonts w:ascii="Arial" w:eastAsiaTheme="minorEastAsia" w:hAnsi="Arial" w:cs="Arial"/>
          <w:color w:val="00B050"/>
          <w:sz w:val="24"/>
          <w:szCs w:val="24"/>
        </w:rPr>
      </w:pPr>
      <w:r w:rsidRPr="005747C8">
        <w:rPr>
          <w:rFonts w:ascii="Arial" w:eastAsia="Calibri" w:hAnsi="Arial" w:cs="Arial"/>
          <w:color w:val="00B050"/>
          <w:sz w:val="24"/>
          <w:szCs w:val="24"/>
        </w:rPr>
        <w:t xml:space="preserve">31 genera significantly associated with diet in final control fish. In Gemma, Aeromonas and </w:t>
      </w:r>
      <w:proofErr w:type="spellStart"/>
      <w:r w:rsidRPr="005747C8">
        <w:rPr>
          <w:rFonts w:ascii="Arial" w:eastAsia="Calibri" w:hAnsi="Arial" w:cs="Arial"/>
          <w:color w:val="00B050"/>
          <w:sz w:val="24"/>
          <w:szCs w:val="24"/>
        </w:rPr>
        <w:t>Cloacibacterium</w:t>
      </w:r>
      <w:proofErr w:type="spellEnd"/>
      <w:r w:rsidRPr="005747C8">
        <w:rPr>
          <w:rFonts w:ascii="Arial" w:eastAsia="Calibri" w:hAnsi="Arial" w:cs="Arial"/>
          <w:color w:val="00B050"/>
          <w:sz w:val="24"/>
          <w:szCs w:val="24"/>
        </w:rPr>
        <w:t xml:space="preserve"> were significantly less abundant, while </w:t>
      </w:r>
      <w:proofErr w:type="spellStart"/>
      <w:r w:rsidRPr="005747C8">
        <w:rPr>
          <w:rFonts w:ascii="Arial" w:eastAsia="Calibri" w:hAnsi="Arial" w:cs="Arial"/>
          <w:color w:val="00B050"/>
          <w:sz w:val="24"/>
          <w:szCs w:val="24"/>
        </w:rPr>
        <w:t>Plesiomonas</w:t>
      </w:r>
      <w:proofErr w:type="spellEnd"/>
      <w:r w:rsidRPr="005747C8">
        <w:rPr>
          <w:rFonts w:ascii="Arial" w:eastAsia="Calibri" w:hAnsi="Arial" w:cs="Arial"/>
          <w:color w:val="00B050"/>
          <w:sz w:val="24"/>
          <w:szCs w:val="24"/>
        </w:rPr>
        <w:t xml:space="preserve">, </w:t>
      </w:r>
      <w:proofErr w:type="spellStart"/>
      <w:r w:rsidRPr="005747C8">
        <w:rPr>
          <w:rFonts w:ascii="Arial" w:eastAsia="Calibri" w:hAnsi="Arial" w:cs="Arial"/>
          <w:color w:val="00B050"/>
          <w:sz w:val="24"/>
          <w:szCs w:val="24"/>
        </w:rPr>
        <w:t>Cetobacterium</w:t>
      </w:r>
      <w:proofErr w:type="spellEnd"/>
      <w:r w:rsidRPr="005747C8">
        <w:rPr>
          <w:rFonts w:ascii="Arial" w:eastAsia="Calibri" w:hAnsi="Arial" w:cs="Arial"/>
          <w:color w:val="00B050"/>
          <w:sz w:val="24"/>
          <w:szCs w:val="24"/>
        </w:rPr>
        <w:t xml:space="preserve"> and </w:t>
      </w:r>
      <w:proofErr w:type="spellStart"/>
      <w:r w:rsidRPr="005747C8">
        <w:rPr>
          <w:rFonts w:ascii="Arial" w:eastAsia="Calibri" w:hAnsi="Arial" w:cs="Arial"/>
          <w:color w:val="00B050"/>
          <w:sz w:val="24"/>
          <w:szCs w:val="24"/>
        </w:rPr>
        <w:t>Chitinibacter</w:t>
      </w:r>
      <w:proofErr w:type="spellEnd"/>
      <w:r w:rsidRPr="005747C8">
        <w:rPr>
          <w:rFonts w:ascii="Arial" w:eastAsia="Calibri" w:hAnsi="Arial" w:cs="Arial"/>
          <w:color w:val="00B050"/>
          <w:sz w:val="24"/>
          <w:szCs w:val="24"/>
        </w:rPr>
        <w:t xml:space="preserve"> were significantly more abundant compared to other diets. In Watts diet, </w:t>
      </w:r>
      <w:proofErr w:type="spellStart"/>
      <w:r w:rsidRPr="005747C8">
        <w:rPr>
          <w:rFonts w:ascii="Arial" w:eastAsia="Calibri" w:hAnsi="Arial" w:cs="Arial"/>
          <w:color w:val="00B050"/>
          <w:sz w:val="24"/>
          <w:szCs w:val="24"/>
        </w:rPr>
        <w:t>Crenobacter</w:t>
      </w:r>
      <w:proofErr w:type="spellEnd"/>
      <w:r w:rsidRPr="005747C8">
        <w:rPr>
          <w:rFonts w:ascii="Arial" w:eastAsia="Calibri" w:hAnsi="Arial" w:cs="Arial"/>
          <w:color w:val="00B050"/>
          <w:sz w:val="24"/>
          <w:szCs w:val="24"/>
        </w:rPr>
        <w:t xml:space="preserve"> and </w:t>
      </w:r>
      <w:proofErr w:type="spellStart"/>
      <w:r w:rsidRPr="005747C8">
        <w:rPr>
          <w:rFonts w:ascii="Arial" w:eastAsia="Calibri" w:hAnsi="Arial" w:cs="Arial"/>
          <w:color w:val="00B050"/>
          <w:sz w:val="24"/>
          <w:szCs w:val="24"/>
        </w:rPr>
        <w:t>Shewanella</w:t>
      </w:r>
      <w:proofErr w:type="spellEnd"/>
      <w:r w:rsidRPr="005747C8">
        <w:rPr>
          <w:rFonts w:ascii="Arial" w:eastAsia="Calibri" w:hAnsi="Arial" w:cs="Arial"/>
          <w:color w:val="00B050"/>
          <w:sz w:val="24"/>
          <w:szCs w:val="24"/>
        </w:rPr>
        <w:t xml:space="preserve"> were significantly less abundant, while Vibrio and ZOR0006 were significantly more abundant compared to other diets. In ZIRC, Acinetobacter was significantly more abundant compared to other diets.</w:t>
      </w:r>
    </w:p>
    <w:p w14:paraId="1BA6C57C" w14:textId="333980EB" w:rsidR="60BE22E2" w:rsidRPr="006B3387" w:rsidRDefault="60BE22E2" w:rsidP="60BE22E2">
      <w:pPr>
        <w:spacing w:after="0"/>
        <w:rPr>
          <w:rFonts w:ascii="Arial" w:eastAsia="Calibri" w:hAnsi="Arial" w:cs="Arial"/>
          <w:sz w:val="24"/>
          <w:szCs w:val="24"/>
        </w:rPr>
      </w:pPr>
    </w:p>
    <w:p w14:paraId="6CEA203C" w14:textId="16CAED96" w:rsidR="60BE22E2" w:rsidRPr="006B3387" w:rsidRDefault="60BE22E2" w:rsidP="60BE22E2">
      <w:pPr>
        <w:spacing w:after="0"/>
        <w:rPr>
          <w:rFonts w:ascii="Arial" w:eastAsia="Calibri" w:hAnsi="Arial" w:cs="Arial"/>
          <w:sz w:val="24"/>
          <w:szCs w:val="24"/>
        </w:rPr>
      </w:pPr>
    </w:p>
    <w:p w14:paraId="492AA4E4" w14:textId="19235850" w:rsidR="724D7023" w:rsidRPr="006B3387" w:rsidRDefault="724D7023" w:rsidP="724D7023">
      <w:pPr>
        <w:rPr>
          <w:rFonts w:ascii="Arial" w:eastAsia="Calibri" w:hAnsi="Arial" w:cs="Arial"/>
          <w:color w:val="000000" w:themeColor="text1"/>
          <w:sz w:val="24"/>
          <w:szCs w:val="24"/>
        </w:rPr>
      </w:pPr>
      <w:r w:rsidRPr="006B3387">
        <w:rPr>
          <w:rFonts w:ascii="Arial" w:eastAsia="Calibri" w:hAnsi="Arial" w:cs="Arial"/>
          <w:b/>
          <w:bCs/>
          <w:color w:val="000000" w:themeColor="text1"/>
          <w:sz w:val="24"/>
          <w:szCs w:val="24"/>
        </w:rPr>
        <w:t xml:space="preserve">Diet impacts the physiological and successional gut microbiome development </w:t>
      </w:r>
    </w:p>
    <w:p w14:paraId="19C9499E" w14:textId="77777777" w:rsidR="001B1806" w:rsidRPr="006B3387" w:rsidRDefault="001B1806" w:rsidP="001B1806">
      <w:pPr>
        <w:pStyle w:val="ListParagraph"/>
        <w:numPr>
          <w:ilvl w:val="0"/>
          <w:numId w:val="19"/>
        </w:numPr>
        <w:rPr>
          <w:rFonts w:ascii="Arial" w:eastAsiaTheme="minorEastAsia" w:hAnsi="Arial" w:cs="Arial"/>
          <w:sz w:val="24"/>
          <w:szCs w:val="24"/>
        </w:rPr>
      </w:pPr>
      <w:r w:rsidRPr="006B3387">
        <w:rPr>
          <w:rFonts w:ascii="Arial" w:eastAsia="Calibri" w:hAnsi="Arial" w:cs="Arial"/>
          <w:sz w:val="24"/>
          <w:szCs w:val="24"/>
        </w:rPr>
        <w:t>Intro:</w:t>
      </w:r>
    </w:p>
    <w:p w14:paraId="5A19F8C1" w14:textId="77777777" w:rsidR="001B1806" w:rsidRPr="006B3387" w:rsidRDefault="001B1806" w:rsidP="001B1806">
      <w:pPr>
        <w:pStyle w:val="ListParagraph"/>
        <w:numPr>
          <w:ilvl w:val="1"/>
          <w:numId w:val="19"/>
        </w:numPr>
        <w:rPr>
          <w:rFonts w:ascii="Arial" w:eastAsiaTheme="minorEastAsia" w:hAnsi="Arial" w:cs="Arial"/>
          <w:sz w:val="24"/>
          <w:szCs w:val="24"/>
        </w:rPr>
      </w:pPr>
      <w:r w:rsidRPr="006B3387">
        <w:rPr>
          <w:rFonts w:ascii="Arial" w:eastAsiaTheme="minorEastAsia" w:hAnsi="Arial" w:cs="Arial"/>
          <w:sz w:val="24"/>
          <w:szCs w:val="24"/>
        </w:rPr>
        <w:t>a</w:t>
      </w:r>
    </w:p>
    <w:p w14:paraId="3168F375" w14:textId="77777777" w:rsidR="001B1806" w:rsidRPr="006B3387" w:rsidRDefault="001B1806" w:rsidP="001B1806">
      <w:pPr>
        <w:pStyle w:val="ListParagraph"/>
        <w:numPr>
          <w:ilvl w:val="0"/>
          <w:numId w:val="19"/>
        </w:numPr>
        <w:rPr>
          <w:rFonts w:ascii="Arial" w:eastAsiaTheme="minorEastAsia" w:hAnsi="Arial" w:cs="Arial"/>
          <w:sz w:val="24"/>
          <w:szCs w:val="24"/>
        </w:rPr>
      </w:pPr>
      <w:r w:rsidRPr="006B3387">
        <w:rPr>
          <w:rFonts w:ascii="Arial" w:eastAsia="Calibri" w:hAnsi="Arial" w:cs="Arial"/>
          <w:sz w:val="24"/>
          <w:szCs w:val="24"/>
        </w:rPr>
        <w:t xml:space="preserve">Summary: </w:t>
      </w:r>
    </w:p>
    <w:p w14:paraId="7BFFA77C" w14:textId="023DDAEF" w:rsidR="001B1806" w:rsidRPr="006B3387" w:rsidRDefault="001B1806" w:rsidP="724D7023">
      <w:pPr>
        <w:pStyle w:val="ListParagraph"/>
        <w:numPr>
          <w:ilvl w:val="1"/>
          <w:numId w:val="19"/>
        </w:numPr>
        <w:rPr>
          <w:rFonts w:ascii="Arial" w:eastAsiaTheme="minorEastAsia" w:hAnsi="Arial" w:cs="Arial"/>
          <w:sz w:val="24"/>
          <w:szCs w:val="24"/>
        </w:rPr>
      </w:pPr>
      <w:r w:rsidRPr="006B3387">
        <w:rPr>
          <w:rFonts w:ascii="Arial" w:eastAsiaTheme="minorEastAsia" w:hAnsi="Arial" w:cs="Arial"/>
          <w:sz w:val="24"/>
          <w:szCs w:val="24"/>
        </w:rPr>
        <w:t>A</w:t>
      </w:r>
    </w:p>
    <w:p w14:paraId="1A04B135" w14:textId="77777777" w:rsidR="001B1806" w:rsidRPr="006B3387" w:rsidRDefault="001B1806" w:rsidP="001B1806">
      <w:pPr>
        <w:rPr>
          <w:rFonts w:ascii="Arial" w:eastAsiaTheme="minorEastAsia" w:hAnsi="Arial" w:cs="Arial"/>
          <w:sz w:val="24"/>
          <w:szCs w:val="24"/>
        </w:rPr>
      </w:pPr>
    </w:p>
    <w:p w14:paraId="1068F0A3" w14:textId="27B1BD27" w:rsidR="724D7023" w:rsidRPr="003B105E" w:rsidRDefault="724D7023" w:rsidP="724D7023">
      <w:pPr>
        <w:pStyle w:val="ListParagraph"/>
        <w:numPr>
          <w:ilvl w:val="0"/>
          <w:numId w:val="14"/>
        </w:numPr>
        <w:spacing w:after="0"/>
        <w:rPr>
          <w:rFonts w:ascii="Arial" w:hAnsi="Arial" w:cs="Arial"/>
          <w:color w:val="00B050"/>
          <w:sz w:val="24"/>
          <w:szCs w:val="24"/>
        </w:rPr>
      </w:pPr>
      <w:r w:rsidRPr="003B105E">
        <w:rPr>
          <w:rFonts w:ascii="Arial" w:eastAsia="Calibri" w:hAnsi="Arial" w:cs="Arial"/>
          <w:b/>
          <w:bCs/>
          <w:color w:val="00B050"/>
          <w:sz w:val="24"/>
          <w:szCs w:val="24"/>
        </w:rPr>
        <w:t>Time alone does not influence fish body condition score.</w:t>
      </w:r>
      <w:r w:rsidRPr="003B105E">
        <w:rPr>
          <w:rFonts w:ascii="Arial" w:eastAsia="Calibri" w:hAnsi="Arial" w:cs="Arial"/>
          <w:color w:val="00B050"/>
          <w:sz w:val="24"/>
          <w:szCs w:val="24"/>
        </w:rPr>
        <w:t xml:space="preserve"> We did not observe a difference in body condition score between fish at 3 and 6 mpf.</w:t>
      </w:r>
    </w:p>
    <w:p w14:paraId="22E994B8" w14:textId="0A20A667" w:rsidR="724D7023" w:rsidRPr="003B105E" w:rsidRDefault="724D7023" w:rsidP="724D7023">
      <w:pPr>
        <w:pStyle w:val="ListParagraph"/>
        <w:numPr>
          <w:ilvl w:val="0"/>
          <w:numId w:val="14"/>
        </w:numPr>
        <w:spacing w:after="0"/>
        <w:rPr>
          <w:rFonts w:ascii="Arial" w:hAnsi="Arial" w:cs="Arial"/>
          <w:b/>
          <w:bCs/>
          <w:color w:val="00B050"/>
          <w:sz w:val="24"/>
          <w:szCs w:val="24"/>
        </w:rPr>
      </w:pPr>
      <w:r w:rsidRPr="003B105E">
        <w:rPr>
          <w:rFonts w:ascii="Arial" w:eastAsia="Calibri" w:hAnsi="Arial" w:cs="Arial"/>
          <w:b/>
          <w:bCs/>
          <w:color w:val="00B050"/>
          <w:sz w:val="24"/>
          <w:szCs w:val="24"/>
        </w:rPr>
        <w:t>Fish gut microbiome diversity increases with time.</w:t>
      </w:r>
      <w:r w:rsidRPr="003B105E">
        <w:rPr>
          <w:rFonts w:ascii="Arial" w:eastAsia="Calibri" w:hAnsi="Arial" w:cs="Arial"/>
          <w:color w:val="00B050"/>
          <w:sz w:val="24"/>
          <w:szCs w:val="24"/>
        </w:rPr>
        <w:t xml:space="preserve"> </w:t>
      </w:r>
    </w:p>
    <w:p w14:paraId="5D986F38" w14:textId="7090C163" w:rsidR="724D7023" w:rsidRPr="00053E89" w:rsidRDefault="724D7023" w:rsidP="724D7023">
      <w:pPr>
        <w:pStyle w:val="ListParagraph"/>
        <w:numPr>
          <w:ilvl w:val="0"/>
          <w:numId w:val="14"/>
        </w:numPr>
        <w:spacing w:after="0"/>
        <w:rPr>
          <w:rFonts w:ascii="Arial" w:eastAsiaTheme="minorEastAsia" w:hAnsi="Arial" w:cs="Arial"/>
          <w:b/>
          <w:bCs/>
          <w:color w:val="00B050"/>
          <w:sz w:val="24"/>
          <w:szCs w:val="24"/>
        </w:rPr>
      </w:pPr>
      <w:r w:rsidRPr="00053E89">
        <w:rPr>
          <w:rFonts w:ascii="Arial" w:eastAsia="Calibri" w:hAnsi="Arial" w:cs="Arial"/>
          <w:b/>
          <w:bCs/>
          <w:color w:val="00B050"/>
          <w:sz w:val="24"/>
          <w:szCs w:val="24"/>
        </w:rPr>
        <w:t>Rarer taxa are more sensitive to the effects of time, than abundant taxa.</w:t>
      </w:r>
      <w:r w:rsidRPr="00053E89">
        <w:rPr>
          <w:rFonts w:ascii="Arial" w:eastAsia="Calibri" w:hAnsi="Arial" w:cs="Arial"/>
          <w:color w:val="00B050"/>
          <w:sz w:val="24"/>
          <w:szCs w:val="24"/>
        </w:rPr>
        <w:t xml:space="preserve"> The gut microbiome varies over time, but the temporal sensitivity of the abundant taxa in the microbiome is less than the sensitivity of these taxa to different in diet. Rare microbiota, however, appear to vary more as a function of development than diet. These patterns occur regardless of the specific diet being considered.  </w:t>
      </w:r>
    </w:p>
    <w:p w14:paraId="6CB5AB9F" w14:textId="2CBD7F53" w:rsidR="00053E89" w:rsidRPr="00053E89" w:rsidRDefault="00053E89" w:rsidP="4C07EFA2">
      <w:pPr>
        <w:pStyle w:val="ListParagraph"/>
        <w:numPr>
          <w:ilvl w:val="0"/>
          <w:numId w:val="14"/>
        </w:numPr>
        <w:spacing w:after="0"/>
        <w:rPr>
          <w:rFonts w:ascii="Arial" w:eastAsiaTheme="minorEastAsia" w:hAnsi="Arial" w:cs="Arial"/>
          <w:sz w:val="24"/>
          <w:szCs w:val="24"/>
        </w:rPr>
      </w:pPr>
      <w:r w:rsidRPr="00053E89">
        <w:rPr>
          <w:rFonts w:ascii="Arial" w:eastAsia="Calibri" w:hAnsi="Arial" w:cs="Arial"/>
          <w:b/>
          <w:bCs/>
          <w:color w:val="00B050"/>
          <w:sz w:val="24"/>
          <w:szCs w:val="24"/>
        </w:rPr>
        <w:t xml:space="preserve">ZIRC diet promotes developmental gut microbiome diversification. </w:t>
      </w:r>
      <w:r w:rsidRPr="00053E89">
        <w:rPr>
          <w:rFonts w:ascii="Arial" w:eastAsia="Calibri" w:hAnsi="Arial" w:cs="Arial"/>
          <w:color w:val="00B050"/>
          <w:sz w:val="24"/>
          <w:szCs w:val="24"/>
        </w:rPr>
        <w:t xml:space="preserve">Microbiome diversity uniquely increased over time in ZIRC fed fish and not change over time in the Gemma and Watts fed fish. Moreover, the ZIRC fed fish manifested alpha-diversity measures at 3 mpf that were not statistically different from the corresponding measures of Watts and Gemma fed fish at 3 mpf. These </w:t>
      </w:r>
      <w:r w:rsidRPr="00053E89">
        <w:rPr>
          <w:rFonts w:ascii="Arial" w:eastAsia="Calibri" w:hAnsi="Arial" w:cs="Arial"/>
          <w:color w:val="00B050"/>
          <w:sz w:val="24"/>
          <w:szCs w:val="24"/>
        </w:rPr>
        <w:lastRenderedPageBreak/>
        <w:t>observations indicate that ZIRC fed fish uniquely experience a relative increase in their microbiome biodiversity over time. (</w:t>
      </w:r>
      <w:proofErr w:type="gramStart"/>
      <w:r w:rsidRPr="00053E89">
        <w:rPr>
          <w:rFonts w:ascii="Arial" w:eastAsia="Calibri" w:hAnsi="Arial" w:cs="Arial"/>
          <w:color w:val="00B050"/>
          <w:sz w:val="24"/>
          <w:szCs w:val="24"/>
        </w:rPr>
        <w:t>except</w:t>
      </w:r>
      <w:proofErr w:type="gramEnd"/>
      <w:r w:rsidRPr="00053E89">
        <w:rPr>
          <w:rFonts w:ascii="Arial" w:eastAsia="Calibri" w:hAnsi="Arial" w:cs="Arial"/>
          <w:color w:val="00B050"/>
          <w:sz w:val="24"/>
          <w:szCs w:val="24"/>
        </w:rPr>
        <w:t xml:space="preserve"> Gemma in Simpsons index)</w:t>
      </w:r>
    </w:p>
    <w:p w14:paraId="08C79478" w14:textId="77777777" w:rsidR="0085401B" w:rsidRPr="005747C8" w:rsidRDefault="0085401B" w:rsidP="0085401B">
      <w:pPr>
        <w:pStyle w:val="ListParagraph"/>
        <w:numPr>
          <w:ilvl w:val="0"/>
          <w:numId w:val="14"/>
        </w:numPr>
        <w:spacing w:after="0"/>
        <w:rPr>
          <w:rFonts w:ascii="Arial" w:eastAsiaTheme="minorEastAsia" w:hAnsi="Arial" w:cs="Arial"/>
          <w:color w:val="00B050"/>
          <w:sz w:val="24"/>
          <w:szCs w:val="24"/>
        </w:rPr>
      </w:pPr>
      <w:r w:rsidRPr="005747C8">
        <w:rPr>
          <w:rFonts w:ascii="Arial" w:eastAsia="Calibri" w:hAnsi="Arial" w:cs="Arial"/>
          <w:b/>
          <w:bCs/>
          <w:color w:val="00B050"/>
          <w:sz w:val="24"/>
          <w:szCs w:val="24"/>
        </w:rPr>
        <w:t>ZIRC diet promotes physiological growth in weight and body condition score throughout fish development</w:t>
      </w:r>
      <w:r w:rsidRPr="005747C8">
        <w:rPr>
          <w:rFonts w:ascii="Arial" w:eastAsia="Calibri" w:hAnsi="Arial" w:cs="Arial"/>
          <w:color w:val="00B050"/>
          <w:sz w:val="24"/>
          <w:szCs w:val="24"/>
        </w:rPr>
        <w:t xml:space="preserve">. ZIRC diet fed fish experience a change in body condition score over time, whereas Gemma and Watts diet fed fish do not. </w:t>
      </w:r>
      <w:proofErr w:type="gramStart"/>
      <w:r w:rsidRPr="005747C8">
        <w:rPr>
          <w:rFonts w:ascii="Arial" w:eastAsia="Calibri" w:hAnsi="Arial" w:cs="Arial"/>
          <w:color w:val="00B050"/>
          <w:sz w:val="24"/>
          <w:szCs w:val="24"/>
        </w:rPr>
        <w:t>In particular, ZIRC</w:t>
      </w:r>
      <w:proofErr w:type="gramEnd"/>
      <w:r w:rsidRPr="005747C8">
        <w:rPr>
          <w:rFonts w:ascii="Arial" w:eastAsia="Calibri" w:hAnsi="Arial" w:cs="Arial"/>
          <w:color w:val="00B050"/>
          <w:sz w:val="24"/>
          <w:szCs w:val="24"/>
        </w:rPr>
        <w:t xml:space="preserve"> fed fish manifest a significantly higher body score at 3 mpf as compared to 6 mpf. There was no significant difference between the body condition scores of fish fed Gemma and Watts diets over time. </w:t>
      </w:r>
      <w:r w:rsidRPr="00D23F72">
        <w:rPr>
          <w:rFonts w:ascii="Arial" w:eastAsia="Calibri" w:hAnsi="Arial" w:cs="Arial"/>
          <w:strike/>
          <w:color w:val="00B050"/>
          <w:sz w:val="24"/>
          <w:szCs w:val="24"/>
        </w:rPr>
        <w:t>This temporal change in the body condition score of ZIRC fed fish appears to be driven by sex differences in body length that impact the body condition score.</w:t>
      </w:r>
      <w:r w:rsidRPr="005747C8">
        <w:rPr>
          <w:rFonts w:ascii="Arial" w:eastAsia="Calibri" w:hAnsi="Arial" w:cs="Arial"/>
          <w:color w:val="00B050"/>
          <w:sz w:val="24"/>
          <w:szCs w:val="24"/>
        </w:rPr>
        <w:t xml:space="preserve"> </w:t>
      </w:r>
    </w:p>
    <w:p w14:paraId="57254B7F" w14:textId="017E148A" w:rsidR="13F5D23B" w:rsidRPr="005747C8" w:rsidRDefault="724D7023" w:rsidP="13F5D23B">
      <w:pPr>
        <w:pStyle w:val="ListParagraph"/>
        <w:numPr>
          <w:ilvl w:val="0"/>
          <w:numId w:val="14"/>
        </w:numPr>
        <w:rPr>
          <w:rFonts w:ascii="Arial" w:eastAsiaTheme="minorEastAsia" w:hAnsi="Arial" w:cs="Arial"/>
          <w:color w:val="00B050"/>
          <w:sz w:val="24"/>
          <w:szCs w:val="24"/>
        </w:rPr>
      </w:pPr>
      <w:r w:rsidRPr="005747C8">
        <w:rPr>
          <w:rFonts w:ascii="Arial" w:hAnsi="Arial" w:cs="Arial"/>
          <w:b/>
          <w:bCs/>
          <w:color w:val="00B050"/>
          <w:sz w:val="24"/>
          <w:szCs w:val="24"/>
        </w:rPr>
        <w:t>Increased body condition score induced by ZIRC diet results in lower gut microbiome diversity.</w:t>
      </w:r>
      <w:r w:rsidRPr="005747C8">
        <w:rPr>
          <w:rFonts w:ascii="Arial" w:hAnsi="Arial" w:cs="Arial"/>
          <w:color w:val="00B050"/>
          <w:sz w:val="24"/>
          <w:szCs w:val="24"/>
        </w:rPr>
        <w:t xml:space="preserve"> Gut microbiome diversity uniquely increases as body condition score decreases in ZIRC fed fish, while Gemma and Watts diets remained stable across time. These observations suggest that there may be a physiological connection between ZIRC fed fish and the gut microbiome.</w:t>
      </w:r>
    </w:p>
    <w:p w14:paraId="459C75F5" w14:textId="2893D5DB" w:rsidR="13F5D23B" w:rsidRPr="00DC780F" w:rsidRDefault="724D7023" w:rsidP="13F5D23B">
      <w:pPr>
        <w:pStyle w:val="ListParagraph"/>
        <w:numPr>
          <w:ilvl w:val="0"/>
          <w:numId w:val="14"/>
        </w:numPr>
        <w:rPr>
          <w:rFonts w:ascii="Arial" w:eastAsiaTheme="minorEastAsia" w:hAnsi="Arial" w:cs="Arial"/>
          <w:color w:val="00B050"/>
          <w:sz w:val="24"/>
          <w:szCs w:val="24"/>
        </w:rPr>
      </w:pPr>
      <w:r w:rsidRPr="00DC780F">
        <w:rPr>
          <w:rFonts w:ascii="Arial" w:hAnsi="Arial" w:cs="Arial"/>
          <w:b/>
          <w:bCs/>
          <w:color w:val="00B050"/>
          <w:sz w:val="24"/>
          <w:szCs w:val="24"/>
        </w:rPr>
        <w:t xml:space="preserve">ZIRC diet exhibits unique developmental impacts on fish physiology that </w:t>
      </w:r>
      <w:del w:id="0" w:author="Michael James Sieler Jr" w:date="2022-06-16T17:25:00Z">
        <w:r w:rsidR="13F5D23B" w:rsidRPr="00DC780F" w:rsidDel="724D7023">
          <w:rPr>
            <w:rFonts w:ascii="Arial" w:hAnsi="Arial" w:cs="Arial"/>
            <w:b/>
            <w:bCs/>
            <w:color w:val="00B050"/>
            <w:sz w:val="24"/>
            <w:szCs w:val="24"/>
          </w:rPr>
          <w:delText xml:space="preserve">results </w:delText>
        </w:r>
      </w:del>
      <w:ins w:id="1" w:author="Michael James Sieler Jr" w:date="2022-06-16T17:25:00Z">
        <w:r w:rsidRPr="00DC780F">
          <w:rPr>
            <w:rFonts w:ascii="Arial" w:hAnsi="Arial" w:cs="Arial"/>
            <w:b/>
            <w:bCs/>
            <w:color w:val="00B050"/>
            <w:sz w:val="24"/>
            <w:szCs w:val="24"/>
          </w:rPr>
          <w:t xml:space="preserve">linked </w:t>
        </w:r>
      </w:ins>
      <w:r w:rsidRPr="00DC780F">
        <w:rPr>
          <w:rFonts w:ascii="Arial" w:hAnsi="Arial" w:cs="Arial"/>
          <w:b/>
          <w:bCs/>
          <w:color w:val="00B050"/>
          <w:sz w:val="24"/>
          <w:szCs w:val="24"/>
        </w:rPr>
        <w:t>in distinct gut microbiome communities at 6 mpf, but not at 3 mpf.</w:t>
      </w:r>
      <w:r w:rsidRPr="00DC780F">
        <w:rPr>
          <w:rFonts w:ascii="Arial" w:hAnsi="Arial" w:cs="Arial"/>
          <w:color w:val="00B050"/>
          <w:sz w:val="24"/>
          <w:szCs w:val="24"/>
        </w:rPr>
        <w:t xml:space="preserve"> The composition of the gut microbiome of ZIRC fed fish were not distinct at 3 mpf, but at 6 mpf the gut microbiomes stratified by high and low body condition score. This pattern was not seen in Gemma and Watts fed fish. These observations suggest that over time, ZIRC fed fish uniquely select for distinct compositions of gut microbiome communities that correlate with body condition score.</w:t>
      </w:r>
    </w:p>
    <w:p w14:paraId="4984A954" w14:textId="545461A1" w:rsidR="57DA2B04" w:rsidRPr="006B3387" w:rsidRDefault="724D7023" w:rsidP="724D7023">
      <w:pPr>
        <w:pStyle w:val="ListParagraph"/>
        <w:numPr>
          <w:ilvl w:val="0"/>
          <w:numId w:val="14"/>
        </w:numPr>
        <w:spacing w:after="0"/>
        <w:rPr>
          <w:rFonts w:ascii="Arial" w:eastAsiaTheme="minorEastAsia" w:hAnsi="Arial" w:cs="Arial"/>
          <w:color w:val="000000" w:themeColor="text1"/>
          <w:sz w:val="24"/>
          <w:szCs w:val="24"/>
        </w:rPr>
      </w:pPr>
      <w:r w:rsidRPr="006B3387">
        <w:rPr>
          <w:rFonts w:ascii="Arial" w:eastAsia="Calibri" w:hAnsi="Arial" w:cs="Arial"/>
          <w:b/>
          <w:bCs/>
          <w:sz w:val="24"/>
          <w:szCs w:val="24"/>
        </w:rPr>
        <w:t xml:space="preserve">ZIRC diet differentially selects for certain taxa. </w:t>
      </w:r>
      <w:r w:rsidRPr="005747C8">
        <w:rPr>
          <w:rFonts w:ascii="Arial" w:eastAsia="Calibri" w:hAnsi="Arial" w:cs="Arial"/>
          <w:color w:val="00B050"/>
          <w:sz w:val="24"/>
          <w:szCs w:val="24"/>
        </w:rPr>
        <w:t xml:space="preserve">33 genera were found to have a statistically significant relationship between body condition score in ZIRC fed fish. In particular, the genera </w:t>
      </w:r>
      <w:proofErr w:type="spellStart"/>
      <w:r w:rsidRPr="005747C8">
        <w:rPr>
          <w:rFonts w:ascii="Arial" w:eastAsia="Calibri" w:hAnsi="Arial" w:cs="Arial"/>
          <w:color w:val="00B050"/>
          <w:sz w:val="24"/>
          <w:szCs w:val="24"/>
        </w:rPr>
        <w:t>Comamonadaceae</w:t>
      </w:r>
      <w:proofErr w:type="spellEnd"/>
      <w:r w:rsidRPr="005747C8">
        <w:rPr>
          <w:rFonts w:ascii="Arial" w:eastAsia="Calibri" w:hAnsi="Arial" w:cs="Arial"/>
          <w:color w:val="00B050"/>
          <w:sz w:val="24"/>
          <w:szCs w:val="24"/>
        </w:rPr>
        <w:t xml:space="preserve">, Bacteroides, </w:t>
      </w:r>
      <w:proofErr w:type="spellStart"/>
      <w:r w:rsidRPr="005747C8">
        <w:rPr>
          <w:rFonts w:ascii="Arial" w:eastAsia="Calibri" w:hAnsi="Arial" w:cs="Arial"/>
          <w:color w:val="00B050"/>
          <w:sz w:val="24"/>
          <w:szCs w:val="24"/>
        </w:rPr>
        <w:t>Bosea</w:t>
      </w:r>
      <w:proofErr w:type="spellEnd"/>
      <w:r w:rsidRPr="005747C8">
        <w:rPr>
          <w:rFonts w:ascii="Arial" w:eastAsia="Calibri" w:hAnsi="Arial" w:cs="Arial"/>
          <w:color w:val="00B050"/>
          <w:sz w:val="24"/>
          <w:szCs w:val="24"/>
        </w:rPr>
        <w:t xml:space="preserve"> and </w:t>
      </w:r>
      <w:proofErr w:type="spellStart"/>
      <w:r w:rsidRPr="005747C8">
        <w:rPr>
          <w:rFonts w:ascii="Arial" w:eastAsia="Calibri" w:hAnsi="Arial" w:cs="Arial"/>
          <w:color w:val="00B050"/>
          <w:sz w:val="24"/>
          <w:szCs w:val="24"/>
        </w:rPr>
        <w:t>Paucibacter</w:t>
      </w:r>
      <w:proofErr w:type="spellEnd"/>
      <w:r w:rsidRPr="005747C8">
        <w:rPr>
          <w:rFonts w:ascii="Arial" w:eastAsia="Calibri" w:hAnsi="Arial" w:cs="Arial"/>
          <w:color w:val="00B050"/>
          <w:sz w:val="24"/>
          <w:szCs w:val="24"/>
        </w:rPr>
        <w:t xml:space="preserve"> abundance decreased with increased body condition score, while </w:t>
      </w:r>
      <w:proofErr w:type="spellStart"/>
      <w:r w:rsidRPr="005747C8">
        <w:rPr>
          <w:rFonts w:ascii="Arial" w:eastAsia="Calibri" w:hAnsi="Arial" w:cs="Arial"/>
          <w:color w:val="00B050"/>
          <w:sz w:val="24"/>
          <w:szCs w:val="24"/>
        </w:rPr>
        <w:t>Cetobacterium</w:t>
      </w:r>
      <w:proofErr w:type="spellEnd"/>
      <w:r w:rsidRPr="005747C8">
        <w:rPr>
          <w:rFonts w:ascii="Arial" w:eastAsia="Calibri" w:hAnsi="Arial" w:cs="Arial"/>
          <w:color w:val="00B050"/>
          <w:sz w:val="24"/>
          <w:szCs w:val="24"/>
        </w:rPr>
        <w:t xml:space="preserve"> abundance increased with increased body condition score. Only Bacteroides was found to have an association with body condition score independent of diet. This observation suggests that the ZIRC diet is uniquely selecting for these taxa. </w:t>
      </w:r>
    </w:p>
    <w:p w14:paraId="607EC431" w14:textId="45341D2C" w:rsidR="57DA2B04" w:rsidRPr="006B3387" w:rsidRDefault="57DA2B04" w:rsidP="4C07EFA2">
      <w:pPr>
        <w:spacing w:after="0"/>
        <w:rPr>
          <w:rFonts w:ascii="Arial" w:eastAsia="Calibri" w:hAnsi="Arial" w:cs="Arial"/>
          <w:color w:val="000000" w:themeColor="text1"/>
          <w:sz w:val="24"/>
          <w:szCs w:val="24"/>
        </w:rPr>
      </w:pPr>
    </w:p>
    <w:p w14:paraId="52ACB5DA" w14:textId="4C44B248" w:rsidR="57DA2B04" w:rsidRPr="006B3387" w:rsidRDefault="724D7023" w:rsidP="4C07EFA2">
      <w:pPr>
        <w:spacing w:after="0"/>
        <w:rPr>
          <w:rFonts w:ascii="Arial" w:eastAsia="Calibri" w:hAnsi="Arial" w:cs="Arial"/>
          <w:color w:val="000000" w:themeColor="text1"/>
          <w:sz w:val="24"/>
          <w:szCs w:val="24"/>
        </w:rPr>
      </w:pPr>
      <w:r w:rsidRPr="006B3387">
        <w:rPr>
          <w:rFonts w:ascii="Arial" w:eastAsia="Calibri" w:hAnsi="Arial" w:cs="Arial"/>
          <w:color w:val="000000" w:themeColor="text1"/>
          <w:sz w:val="24"/>
          <w:szCs w:val="24"/>
        </w:rPr>
        <w:t xml:space="preserve"> </w:t>
      </w:r>
    </w:p>
    <w:p w14:paraId="657A053B" w14:textId="6115E84A" w:rsidR="724D7023" w:rsidRPr="006B3387" w:rsidRDefault="724D7023" w:rsidP="724D7023">
      <w:pPr>
        <w:rPr>
          <w:rFonts w:ascii="Arial" w:eastAsia="Calibri" w:hAnsi="Arial" w:cs="Arial"/>
          <w:color w:val="000000" w:themeColor="text1"/>
          <w:sz w:val="24"/>
          <w:szCs w:val="24"/>
        </w:rPr>
      </w:pPr>
      <w:r w:rsidRPr="006B3387">
        <w:rPr>
          <w:rFonts w:ascii="Arial" w:eastAsia="Calibri" w:hAnsi="Arial" w:cs="Arial"/>
          <w:b/>
          <w:bCs/>
          <w:color w:val="000000" w:themeColor="text1"/>
          <w:sz w:val="24"/>
          <w:szCs w:val="24"/>
        </w:rPr>
        <w:t>Diet influences gut microbiome’s sensitivity to pathogen exposure</w:t>
      </w:r>
    </w:p>
    <w:p w14:paraId="7F887C48" w14:textId="77777777" w:rsidR="001B1806" w:rsidRPr="006B3387" w:rsidRDefault="001B1806" w:rsidP="001B1806">
      <w:pPr>
        <w:pStyle w:val="ListParagraph"/>
        <w:numPr>
          <w:ilvl w:val="0"/>
          <w:numId w:val="19"/>
        </w:numPr>
        <w:rPr>
          <w:rFonts w:ascii="Arial" w:eastAsiaTheme="minorEastAsia" w:hAnsi="Arial" w:cs="Arial"/>
          <w:sz w:val="24"/>
          <w:szCs w:val="24"/>
        </w:rPr>
      </w:pPr>
      <w:r w:rsidRPr="006B3387">
        <w:rPr>
          <w:rFonts w:ascii="Arial" w:eastAsia="Calibri" w:hAnsi="Arial" w:cs="Arial"/>
          <w:sz w:val="24"/>
          <w:szCs w:val="24"/>
        </w:rPr>
        <w:t>Intro:</w:t>
      </w:r>
    </w:p>
    <w:p w14:paraId="3214C38D" w14:textId="77777777" w:rsidR="001B1806" w:rsidRPr="006B3387" w:rsidRDefault="001B1806" w:rsidP="001B1806">
      <w:pPr>
        <w:pStyle w:val="ListParagraph"/>
        <w:numPr>
          <w:ilvl w:val="1"/>
          <w:numId w:val="19"/>
        </w:numPr>
        <w:rPr>
          <w:rFonts w:ascii="Arial" w:eastAsiaTheme="minorEastAsia" w:hAnsi="Arial" w:cs="Arial"/>
          <w:sz w:val="24"/>
          <w:szCs w:val="24"/>
        </w:rPr>
      </w:pPr>
      <w:r w:rsidRPr="006B3387">
        <w:rPr>
          <w:rFonts w:ascii="Arial" w:eastAsiaTheme="minorEastAsia" w:hAnsi="Arial" w:cs="Arial"/>
          <w:sz w:val="24"/>
          <w:szCs w:val="24"/>
        </w:rPr>
        <w:t>a</w:t>
      </w:r>
    </w:p>
    <w:p w14:paraId="619ED98E" w14:textId="77777777" w:rsidR="001B1806" w:rsidRPr="006B3387" w:rsidRDefault="001B1806" w:rsidP="001B1806">
      <w:pPr>
        <w:pStyle w:val="ListParagraph"/>
        <w:numPr>
          <w:ilvl w:val="0"/>
          <w:numId w:val="19"/>
        </w:numPr>
        <w:rPr>
          <w:rFonts w:ascii="Arial" w:eastAsiaTheme="minorEastAsia" w:hAnsi="Arial" w:cs="Arial"/>
          <w:sz w:val="24"/>
          <w:szCs w:val="24"/>
        </w:rPr>
      </w:pPr>
      <w:r w:rsidRPr="006B3387">
        <w:rPr>
          <w:rFonts w:ascii="Arial" w:eastAsia="Calibri" w:hAnsi="Arial" w:cs="Arial"/>
          <w:sz w:val="24"/>
          <w:szCs w:val="24"/>
        </w:rPr>
        <w:t xml:space="preserve">Summary: </w:t>
      </w:r>
    </w:p>
    <w:p w14:paraId="2D1DF12E" w14:textId="37AC3E69" w:rsidR="001B1806" w:rsidRPr="006B3387" w:rsidRDefault="001B1806" w:rsidP="724D7023">
      <w:pPr>
        <w:pStyle w:val="ListParagraph"/>
        <w:numPr>
          <w:ilvl w:val="1"/>
          <w:numId w:val="19"/>
        </w:numPr>
        <w:rPr>
          <w:rFonts w:ascii="Arial" w:eastAsiaTheme="minorEastAsia" w:hAnsi="Arial" w:cs="Arial"/>
          <w:sz w:val="24"/>
          <w:szCs w:val="24"/>
        </w:rPr>
      </w:pPr>
      <w:r w:rsidRPr="006B3387">
        <w:rPr>
          <w:rFonts w:ascii="Arial" w:eastAsiaTheme="minorEastAsia" w:hAnsi="Arial" w:cs="Arial"/>
          <w:sz w:val="24"/>
          <w:szCs w:val="24"/>
        </w:rPr>
        <w:t>A</w:t>
      </w:r>
    </w:p>
    <w:p w14:paraId="65E30355" w14:textId="77777777" w:rsidR="001B1806" w:rsidRPr="006B3387" w:rsidRDefault="001B1806" w:rsidP="001B1806">
      <w:pPr>
        <w:rPr>
          <w:rFonts w:ascii="Arial" w:eastAsiaTheme="minorEastAsia" w:hAnsi="Arial" w:cs="Arial"/>
          <w:sz w:val="24"/>
          <w:szCs w:val="24"/>
        </w:rPr>
      </w:pPr>
    </w:p>
    <w:p w14:paraId="68167259" w14:textId="79418B88" w:rsidR="57DA2B04" w:rsidRPr="00912511" w:rsidRDefault="4C07EFA2" w:rsidP="13F5D23B">
      <w:pPr>
        <w:pStyle w:val="ListParagraph"/>
        <w:numPr>
          <w:ilvl w:val="0"/>
          <w:numId w:val="13"/>
        </w:numPr>
        <w:rPr>
          <w:rFonts w:ascii="Arial" w:eastAsiaTheme="minorEastAsia" w:hAnsi="Arial" w:cs="Arial"/>
          <w:color w:val="00B050"/>
          <w:sz w:val="24"/>
          <w:szCs w:val="24"/>
        </w:rPr>
      </w:pPr>
      <w:r w:rsidRPr="00912511">
        <w:rPr>
          <w:rFonts w:ascii="Arial" w:hAnsi="Arial" w:cs="Arial"/>
          <w:b/>
          <w:bCs/>
          <w:color w:val="00B050"/>
          <w:sz w:val="24"/>
          <w:szCs w:val="24"/>
        </w:rPr>
        <w:t>Pathogen exposure inhibits diversification of the gut microbiome</w:t>
      </w:r>
      <w:r w:rsidRPr="00912511">
        <w:rPr>
          <w:rFonts w:ascii="Arial" w:hAnsi="Arial" w:cs="Arial"/>
          <w:color w:val="00B050"/>
          <w:sz w:val="24"/>
          <w:szCs w:val="24"/>
        </w:rPr>
        <w:t xml:space="preserve">. The gut microbiomes of exposed fish have lower levels of gut microbiome diversity to that </w:t>
      </w:r>
      <w:r w:rsidRPr="00912511">
        <w:rPr>
          <w:rFonts w:ascii="Arial" w:hAnsi="Arial" w:cs="Arial"/>
          <w:color w:val="00B050"/>
          <w:sz w:val="24"/>
          <w:szCs w:val="24"/>
        </w:rPr>
        <w:lastRenderedPageBreak/>
        <w:t>of unexposed fish. Microbiome diversity of pre-exposed and exposed fish did not differ. These patterns occur regardless of the specific diet being considered. Together, these observations suggest that exposure to pathogens inhibits diversification of the gut microbiome. Furthermore, pathogen exposure may be preventing diversification of gut microbiomes.</w:t>
      </w:r>
    </w:p>
    <w:p w14:paraId="0BD0C9A3" w14:textId="7F443F8F" w:rsidR="57DA2B04" w:rsidRPr="00912511" w:rsidRDefault="4C07EFA2" w:rsidP="4C07EFA2">
      <w:pPr>
        <w:pStyle w:val="ListParagraph"/>
        <w:numPr>
          <w:ilvl w:val="0"/>
          <w:numId w:val="13"/>
        </w:numPr>
        <w:rPr>
          <w:rFonts w:ascii="Arial" w:eastAsiaTheme="minorEastAsia" w:hAnsi="Arial" w:cs="Arial"/>
          <w:color w:val="00B050"/>
          <w:sz w:val="24"/>
          <w:szCs w:val="24"/>
        </w:rPr>
      </w:pPr>
      <w:r w:rsidRPr="00912511">
        <w:rPr>
          <w:rFonts w:ascii="Arial" w:hAnsi="Arial" w:cs="Arial"/>
          <w:b/>
          <w:bCs/>
          <w:color w:val="00B050"/>
          <w:sz w:val="24"/>
          <w:szCs w:val="24"/>
        </w:rPr>
        <w:t>ZIRC fed fish are uniquely sensitive to the effects of pathogen exposure, while Gemma and Watts are resistant.</w:t>
      </w:r>
      <w:r w:rsidRPr="00912511">
        <w:rPr>
          <w:rFonts w:ascii="Arial" w:hAnsi="Arial" w:cs="Arial"/>
          <w:color w:val="00B050"/>
          <w:sz w:val="24"/>
          <w:szCs w:val="24"/>
        </w:rPr>
        <w:t xml:space="preserve"> The gut microbiome diversity of ZIRC fed fish are uniquely sensitive to pathogen exposure, while Gemma and Watts fed fish are resistant to the effects of pathogen exposure. 6 mpf unexposed ZIRC fed fish had significantly greater microbiome diversity compared to 3 mpf pre-exposed ZIRC fed fish, while 6 mpf exposed fish were significantly less diverse. Moreover, microbiome diversity of fish fed Gemma and Watts diets were not different between exposure groups. These observations suggest that fish fed the ZIRC diet are uniquely sensitive to pathogen exposure.</w:t>
      </w:r>
    </w:p>
    <w:p w14:paraId="14019916" w14:textId="1CF2B0C6" w:rsidR="60BE22E2" w:rsidRPr="006B3387" w:rsidRDefault="4C07EFA2" w:rsidP="4C07EFA2">
      <w:pPr>
        <w:pStyle w:val="ListParagraph"/>
        <w:numPr>
          <w:ilvl w:val="1"/>
          <w:numId w:val="13"/>
        </w:numPr>
        <w:spacing w:after="0" w:line="257" w:lineRule="exact"/>
        <w:rPr>
          <w:rFonts w:ascii="Arial" w:eastAsiaTheme="minorEastAsia" w:hAnsi="Arial" w:cs="Arial"/>
          <w:sz w:val="24"/>
          <w:szCs w:val="24"/>
        </w:rPr>
      </w:pPr>
      <w:r w:rsidRPr="006B3387">
        <w:rPr>
          <w:rFonts w:ascii="Arial" w:hAnsi="Arial" w:cs="Arial"/>
          <w:color w:val="FF0000"/>
          <w:sz w:val="24"/>
          <w:szCs w:val="24"/>
        </w:rPr>
        <w:t xml:space="preserve">Physiological differences? </w:t>
      </w:r>
      <w:r w:rsidRPr="006B3387">
        <w:rPr>
          <w:rFonts w:ascii="Arial" w:hAnsi="Arial" w:cs="Arial"/>
          <w:sz w:val="24"/>
          <w:szCs w:val="24"/>
        </w:rPr>
        <w:t xml:space="preserve">Did not see an exposure group by diet effect on body condition score, which suggests that exposure group did not </w:t>
      </w:r>
      <w:proofErr w:type="gramStart"/>
      <w:r w:rsidRPr="006B3387">
        <w:rPr>
          <w:rFonts w:ascii="Arial" w:hAnsi="Arial" w:cs="Arial"/>
          <w:sz w:val="24"/>
          <w:szCs w:val="24"/>
        </w:rPr>
        <w:t>have an effect on</w:t>
      </w:r>
      <w:proofErr w:type="gramEnd"/>
      <w:r w:rsidRPr="006B3387">
        <w:rPr>
          <w:rFonts w:ascii="Arial" w:hAnsi="Arial" w:cs="Arial"/>
          <w:sz w:val="24"/>
          <w:szCs w:val="24"/>
        </w:rPr>
        <w:t xml:space="preserve"> physiology depending on diet. Of the exposed fish, ZIRC had a higher overall body condition score, while Gemma and Watts did not differ from each other.</w:t>
      </w:r>
    </w:p>
    <w:p w14:paraId="5EBE4BA7" w14:textId="24B6B148" w:rsidR="57DA2B04" w:rsidRPr="00912511" w:rsidRDefault="4C07EFA2" w:rsidP="13F5D23B">
      <w:pPr>
        <w:pStyle w:val="ListParagraph"/>
        <w:numPr>
          <w:ilvl w:val="0"/>
          <w:numId w:val="13"/>
        </w:numPr>
        <w:rPr>
          <w:rFonts w:ascii="Arial" w:eastAsiaTheme="minorEastAsia" w:hAnsi="Arial" w:cs="Arial"/>
          <w:color w:val="00B050"/>
          <w:sz w:val="24"/>
          <w:szCs w:val="24"/>
        </w:rPr>
      </w:pPr>
      <w:r w:rsidRPr="00912511">
        <w:rPr>
          <w:rFonts w:ascii="Arial" w:hAnsi="Arial" w:cs="Arial"/>
          <w:b/>
          <w:bCs/>
          <w:color w:val="00B050"/>
          <w:sz w:val="24"/>
          <w:szCs w:val="24"/>
        </w:rPr>
        <w:t>The effects of diet on the gut microbiome composition overwhelms microbiome’s sensitivity to pathogen exposure.</w:t>
      </w:r>
      <w:r w:rsidRPr="00912511">
        <w:rPr>
          <w:rFonts w:ascii="Arial" w:hAnsi="Arial" w:cs="Arial"/>
          <w:color w:val="00B050"/>
          <w:sz w:val="24"/>
          <w:szCs w:val="24"/>
        </w:rPr>
        <w:t xml:space="preserve"> The gut microbiome community composition stratifies by exposure group, regardless of diet. Dispersion did not differ between exposure groups at 6 </w:t>
      </w:r>
      <w:proofErr w:type="gramStart"/>
      <w:r w:rsidRPr="00912511">
        <w:rPr>
          <w:rFonts w:ascii="Arial" w:hAnsi="Arial" w:cs="Arial"/>
          <w:color w:val="00B050"/>
          <w:sz w:val="24"/>
          <w:szCs w:val="24"/>
        </w:rPr>
        <w:t>mpf, but</w:t>
      </w:r>
      <w:proofErr w:type="gramEnd"/>
      <w:r w:rsidRPr="00912511">
        <w:rPr>
          <w:rFonts w:ascii="Arial" w:hAnsi="Arial" w:cs="Arial"/>
          <w:color w:val="00B050"/>
          <w:sz w:val="24"/>
          <w:szCs w:val="24"/>
        </w:rPr>
        <w:t xml:space="preserve"> do differ when compared to 3 mpf pre-exposed fish. When diet is taken into consideration, the effect of exposure group is secondary to diet. Suggesting that community composition is sensitive to pathogen exposure, but the primary driver of composition is diet. Dispersion differed between fish at 3 mpf and 6 mpf, but these differences were not significantly different between exposure groups. Together, these observations suggest that diet masks/overwhelms the effects of pathogen exposure on gut microbiome community composition.</w:t>
      </w:r>
    </w:p>
    <w:p w14:paraId="7977038B" w14:textId="7848912C" w:rsidR="57DA2B04" w:rsidRPr="00912511" w:rsidRDefault="4C07EFA2" w:rsidP="4C07EFA2">
      <w:pPr>
        <w:pStyle w:val="ListParagraph"/>
        <w:numPr>
          <w:ilvl w:val="0"/>
          <w:numId w:val="13"/>
        </w:numPr>
        <w:rPr>
          <w:rFonts w:ascii="Arial" w:eastAsiaTheme="minorEastAsia" w:hAnsi="Arial" w:cs="Arial"/>
          <w:color w:val="00B050"/>
          <w:sz w:val="24"/>
          <w:szCs w:val="24"/>
        </w:rPr>
      </w:pPr>
      <w:r w:rsidRPr="00912511">
        <w:rPr>
          <w:rFonts w:ascii="Arial" w:hAnsi="Arial" w:cs="Arial"/>
          <w:b/>
          <w:bCs/>
          <w:color w:val="00B050"/>
          <w:sz w:val="24"/>
          <w:szCs w:val="24"/>
        </w:rPr>
        <w:t>Pathogen exposure differentially selects for certain taxa</w:t>
      </w:r>
      <w:r w:rsidRPr="00912511">
        <w:rPr>
          <w:rFonts w:ascii="Arial" w:hAnsi="Arial" w:cs="Arial"/>
          <w:color w:val="00B050"/>
          <w:sz w:val="24"/>
          <w:szCs w:val="24"/>
        </w:rPr>
        <w:t xml:space="preserve">. 54 genera are differentially abundant across exposure groups. In unexposed fish, Bacteroides and Vibrio were significantly more abundant, while </w:t>
      </w:r>
      <w:proofErr w:type="spellStart"/>
      <w:r w:rsidRPr="00912511">
        <w:rPr>
          <w:rFonts w:ascii="Arial" w:hAnsi="Arial" w:cs="Arial"/>
          <w:color w:val="00B050"/>
          <w:sz w:val="24"/>
          <w:szCs w:val="24"/>
        </w:rPr>
        <w:t>Plesiomonas</w:t>
      </w:r>
      <w:proofErr w:type="spellEnd"/>
      <w:r w:rsidRPr="00912511">
        <w:rPr>
          <w:rFonts w:ascii="Arial" w:hAnsi="Arial" w:cs="Arial"/>
          <w:color w:val="00B050"/>
          <w:sz w:val="24"/>
          <w:szCs w:val="24"/>
        </w:rPr>
        <w:t xml:space="preserve">, </w:t>
      </w:r>
      <w:proofErr w:type="spellStart"/>
      <w:r w:rsidRPr="00912511">
        <w:rPr>
          <w:rFonts w:ascii="Arial" w:hAnsi="Arial" w:cs="Arial"/>
          <w:color w:val="00B050"/>
          <w:sz w:val="24"/>
          <w:szCs w:val="24"/>
        </w:rPr>
        <w:t>Fluviicola</w:t>
      </w:r>
      <w:proofErr w:type="spellEnd"/>
      <w:r w:rsidRPr="00912511">
        <w:rPr>
          <w:rFonts w:ascii="Arial" w:hAnsi="Arial" w:cs="Arial"/>
          <w:color w:val="00B050"/>
          <w:sz w:val="24"/>
          <w:szCs w:val="24"/>
        </w:rPr>
        <w:t xml:space="preserve">, Flavobacterium and </w:t>
      </w:r>
      <w:proofErr w:type="spellStart"/>
      <w:r w:rsidRPr="00912511">
        <w:rPr>
          <w:rFonts w:ascii="Arial" w:hAnsi="Arial" w:cs="Arial"/>
          <w:color w:val="00B050"/>
          <w:sz w:val="24"/>
          <w:szCs w:val="24"/>
        </w:rPr>
        <w:t>Shewanella</w:t>
      </w:r>
      <w:proofErr w:type="spellEnd"/>
      <w:r w:rsidRPr="00912511">
        <w:rPr>
          <w:rFonts w:ascii="Arial" w:hAnsi="Arial" w:cs="Arial"/>
          <w:color w:val="00B050"/>
          <w:sz w:val="24"/>
          <w:szCs w:val="24"/>
        </w:rPr>
        <w:t xml:space="preserve"> were significantly less abundant in unexposed fish compared to pre-exposure and exposed fish. In exposed fish, </w:t>
      </w:r>
      <w:proofErr w:type="spellStart"/>
      <w:r w:rsidRPr="00912511">
        <w:rPr>
          <w:rFonts w:ascii="Arial" w:hAnsi="Arial" w:cs="Arial"/>
          <w:color w:val="00B050"/>
          <w:sz w:val="24"/>
          <w:szCs w:val="24"/>
        </w:rPr>
        <w:t>Paucibacter</w:t>
      </w:r>
      <w:proofErr w:type="spellEnd"/>
      <w:r w:rsidRPr="00912511">
        <w:rPr>
          <w:rFonts w:ascii="Arial" w:hAnsi="Arial" w:cs="Arial"/>
          <w:color w:val="00B050"/>
          <w:sz w:val="24"/>
          <w:szCs w:val="24"/>
        </w:rPr>
        <w:t xml:space="preserve">, </w:t>
      </w:r>
      <w:proofErr w:type="spellStart"/>
      <w:r w:rsidRPr="00912511">
        <w:rPr>
          <w:rFonts w:ascii="Arial" w:hAnsi="Arial" w:cs="Arial"/>
          <w:color w:val="00B050"/>
          <w:sz w:val="24"/>
          <w:szCs w:val="24"/>
        </w:rPr>
        <w:t>Cerasicoccus</w:t>
      </w:r>
      <w:proofErr w:type="spellEnd"/>
      <w:r w:rsidRPr="00912511">
        <w:rPr>
          <w:rFonts w:ascii="Arial" w:hAnsi="Arial" w:cs="Arial"/>
          <w:color w:val="00B050"/>
          <w:sz w:val="24"/>
          <w:szCs w:val="24"/>
        </w:rPr>
        <w:t xml:space="preserve"> and </w:t>
      </w:r>
      <w:proofErr w:type="spellStart"/>
      <w:r w:rsidRPr="00912511">
        <w:rPr>
          <w:rFonts w:ascii="Arial" w:hAnsi="Arial" w:cs="Arial"/>
          <w:color w:val="00B050"/>
          <w:sz w:val="24"/>
          <w:szCs w:val="24"/>
        </w:rPr>
        <w:t>Gemmobacter</w:t>
      </w:r>
      <w:proofErr w:type="spellEnd"/>
      <w:r w:rsidRPr="00912511">
        <w:rPr>
          <w:rFonts w:ascii="Arial" w:hAnsi="Arial" w:cs="Arial"/>
          <w:color w:val="00B050"/>
          <w:sz w:val="24"/>
          <w:szCs w:val="24"/>
        </w:rPr>
        <w:t xml:space="preserve"> were significantly less abundant. These observations suggest that exposure has differential impacts on genera abundance.</w:t>
      </w:r>
    </w:p>
    <w:sectPr w:rsidR="57DA2B04" w:rsidRPr="0091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EC8"/>
    <w:multiLevelType w:val="hybridMultilevel"/>
    <w:tmpl w:val="99CCC0EA"/>
    <w:lvl w:ilvl="0" w:tplc="5D1E9CBE">
      <w:start w:val="1"/>
      <w:numFmt w:val="decimal"/>
      <w:lvlText w:val="%1."/>
      <w:lvlJc w:val="left"/>
      <w:pPr>
        <w:ind w:left="720" w:hanging="360"/>
      </w:pPr>
    </w:lvl>
    <w:lvl w:ilvl="1" w:tplc="C980B380">
      <w:start w:val="1"/>
      <w:numFmt w:val="lowerLetter"/>
      <w:lvlText w:val="%2."/>
      <w:lvlJc w:val="left"/>
      <w:pPr>
        <w:ind w:left="1440" w:hanging="360"/>
      </w:pPr>
    </w:lvl>
    <w:lvl w:ilvl="2" w:tplc="ABEE6734">
      <w:start w:val="1"/>
      <w:numFmt w:val="lowerRoman"/>
      <w:lvlText w:val="%3."/>
      <w:lvlJc w:val="right"/>
      <w:pPr>
        <w:ind w:left="2160" w:hanging="180"/>
      </w:pPr>
    </w:lvl>
    <w:lvl w:ilvl="3" w:tplc="B3CAD47A">
      <w:start w:val="1"/>
      <w:numFmt w:val="decimal"/>
      <w:lvlText w:val="%4."/>
      <w:lvlJc w:val="left"/>
      <w:pPr>
        <w:ind w:left="2880" w:hanging="360"/>
      </w:pPr>
    </w:lvl>
    <w:lvl w:ilvl="4" w:tplc="D8722204">
      <w:start w:val="1"/>
      <w:numFmt w:val="lowerLetter"/>
      <w:lvlText w:val="%5."/>
      <w:lvlJc w:val="left"/>
      <w:pPr>
        <w:ind w:left="3600" w:hanging="360"/>
      </w:pPr>
    </w:lvl>
    <w:lvl w:ilvl="5" w:tplc="53F2D286">
      <w:start w:val="1"/>
      <w:numFmt w:val="lowerRoman"/>
      <w:lvlText w:val="%6."/>
      <w:lvlJc w:val="right"/>
      <w:pPr>
        <w:ind w:left="4320" w:hanging="180"/>
      </w:pPr>
    </w:lvl>
    <w:lvl w:ilvl="6" w:tplc="1AEA0C96">
      <w:start w:val="1"/>
      <w:numFmt w:val="decimal"/>
      <w:lvlText w:val="%7."/>
      <w:lvlJc w:val="left"/>
      <w:pPr>
        <w:ind w:left="5040" w:hanging="360"/>
      </w:pPr>
    </w:lvl>
    <w:lvl w:ilvl="7" w:tplc="2916941E">
      <w:start w:val="1"/>
      <w:numFmt w:val="lowerLetter"/>
      <w:lvlText w:val="%8."/>
      <w:lvlJc w:val="left"/>
      <w:pPr>
        <w:ind w:left="5760" w:hanging="360"/>
      </w:pPr>
    </w:lvl>
    <w:lvl w:ilvl="8" w:tplc="BDAA94DC">
      <w:start w:val="1"/>
      <w:numFmt w:val="lowerRoman"/>
      <w:lvlText w:val="%9."/>
      <w:lvlJc w:val="right"/>
      <w:pPr>
        <w:ind w:left="6480" w:hanging="180"/>
      </w:pPr>
    </w:lvl>
  </w:abstractNum>
  <w:abstractNum w:abstractNumId="1" w15:restartNumberingAfterBreak="0">
    <w:nsid w:val="0A5218AE"/>
    <w:multiLevelType w:val="hybridMultilevel"/>
    <w:tmpl w:val="E35A7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C02CE"/>
    <w:multiLevelType w:val="hybridMultilevel"/>
    <w:tmpl w:val="AD0AD5CC"/>
    <w:lvl w:ilvl="0" w:tplc="ACC0F1D8">
      <w:start w:val="1"/>
      <w:numFmt w:val="bullet"/>
      <w:lvlText w:val=""/>
      <w:lvlJc w:val="left"/>
      <w:pPr>
        <w:ind w:left="720" w:hanging="360"/>
      </w:pPr>
      <w:rPr>
        <w:rFonts w:ascii="Symbol" w:hAnsi="Symbol" w:hint="default"/>
      </w:rPr>
    </w:lvl>
    <w:lvl w:ilvl="1" w:tplc="71065BCE">
      <w:start w:val="1"/>
      <w:numFmt w:val="bullet"/>
      <w:lvlText w:val="o"/>
      <w:lvlJc w:val="left"/>
      <w:pPr>
        <w:ind w:left="1440" w:hanging="360"/>
      </w:pPr>
      <w:rPr>
        <w:rFonts w:ascii="Courier New" w:hAnsi="Courier New" w:hint="default"/>
      </w:rPr>
    </w:lvl>
    <w:lvl w:ilvl="2" w:tplc="6F0801F6">
      <w:start w:val="1"/>
      <w:numFmt w:val="bullet"/>
      <w:lvlText w:val=""/>
      <w:lvlJc w:val="left"/>
      <w:pPr>
        <w:ind w:left="2160" w:hanging="360"/>
      </w:pPr>
      <w:rPr>
        <w:rFonts w:ascii="Wingdings" w:hAnsi="Wingdings" w:hint="default"/>
      </w:rPr>
    </w:lvl>
    <w:lvl w:ilvl="3" w:tplc="8EF018DA">
      <w:start w:val="1"/>
      <w:numFmt w:val="bullet"/>
      <w:lvlText w:val=""/>
      <w:lvlJc w:val="left"/>
      <w:pPr>
        <w:ind w:left="2880" w:hanging="360"/>
      </w:pPr>
      <w:rPr>
        <w:rFonts w:ascii="Symbol" w:hAnsi="Symbol" w:hint="default"/>
      </w:rPr>
    </w:lvl>
    <w:lvl w:ilvl="4" w:tplc="CD908702">
      <w:start w:val="1"/>
      <w:numFmt w:val="bullet"/>
      <w:lvlText w:val="o"/>
      <w:lvlJc w:val="left"/>
      <w:pPr>
        <w:ind w:left="3600" w:hanging="360"/>
      </w:pPr>
      <w:rPr>
        <w:rFonts w:ascii="Courier New" w:hAnsi="Courier New" w:hint="default"/>
      </w:rPr>
    </w:lvl>
    <w:lvl w:ilvl="5" w:tplc="E89EBC06">
      <w:start w:val="1"/>
      <w:numFmt w:val="bullet"/>
      <w:lvlText w:val=""/>
      <w:lvlJc w:val="left"/>
      <w:pPr>
        <w:ind w:left="4320" w:hanging="360"/>
      </w:pPr>
      <w:rPr>
        <w:rFonts w:ascii="Wingdings" w:hAnsi="Wingdings" w:hint="default"/>
      </w:rPr>
    </w:lvl>
    <w:lvl w:ilvl="6" w:tplc="CD8C1EC2">
      <w:start w:val="1"/>
      <w:numFmt w:val="bullet"/>
      <w:lvlText w:val=""/>
      <w:lvlJc w:val="left"/>
      <w:pPr>
        <w:ind w:left="5040" w:hanging="360"/>
      </w:pPr>
      <w:rPr>
        <w:rFonts w:ascii="Symbol" w:hAnsi="Symbol" w:hint="default"/>
      </w:rPr>
    </w:lvl>
    <w:lvl w:ilvl="7" w:tplc="38DE15FC">
      <w:start w:val="1"/>
      <w:numFmt w:val="bullet"/>
      <w:lvlText w:val="o"/>
      <w:lvlJc w:val="left"/>
      <w:pPr>
        <w:ind w:left="5760" w:hanging="360"/>
      </w:pPr>
      <w:rPr>
        <w:rFonts w:ascii="Courier New" w:hAnsi="Courier New" w:hint="default"/>
      </w:rPr>
    </w:lvl>
    <w:lvl w:ilvl="8" w:tplc="AB1A96C2">
      <w:start w:val="1"/>
      <w:numFmt w:val="bullet"/>
      <w:lvlText w:val=""/>
      <w:lvlJc w:val="left"/>
      <w:pPr>
        <w:ind w:left="6480" w:hanging="360"/>
      </w:pPr>
      <w:rPr>
        <w:rFonts w:ascii="Wingdings" w:hAnsi="Wingdings" w:hint="default"/>
      </w:rPr>
    </w:lvl>
  </w:abstractNum>
  <w:abstractNum w:abstractNumId="3" w15:restartNumberingAfterBreak="0">
    <w:nsid w:val="206042DA"/>
    <w:multiLevelType w:val="hybridMultilevel"/>
    <w:tmpl w:val="BACC9AD6"/>
    <w:lvl w:ilvl="0" w:tplc="B134CA3A">
      <w:start w:val="1"/>
      <w:numFmt w:val="decimal"/>
      <w:lvlText w:val="%1."/>
      <w:lvlJc w:val="left"/>
      <w:pPr>
        <w:ind w:left="720" w:hanging="360"/>
      </w:pPr>
    </w:lvl>
    <w:lvl w:ilvl="1" w:tplc="ADCAC37A">
      <w:start w:val="1"/>
      <w:numFmt w:val="lowerLetter"/>
      <w:lvlText w:val="%2."/>
      <w:lvlJc w:val="left"/>
      <w:pPr>
        <w:ind w:left="1440" w:hanging="360"/>
      </w:pPr>
    </w:lvl>
    <w:lvl w:ilvl="2" w:tplc="A3D82C18">
      <w:start w:val="1"/>
      <w:numFmt w:val="lowerRoman"/>
      <w:lvlText w:val="%3."/>
      <w:lvlJc w:val="right"/>
      <w:pPr>
        <w:ind w:left="2160" w:hanging="180"/>
      </w:pPr>
    </w:lvl>
    <w:lvl w:ilvl="3" w:tplc="FCB8B07A">
      <w:start w:val="1"/>
      <w:numFmt w:val="decimal"/>
      <w:lvlText w:val="%4."/>
      <w:lvlJc w:val="left"/>
      <w:pPr>
        <w:ind w:left="2880" w:hanging="360"/>
      </w:pPr>
    </w:lvl>
    <w:lvl w:ilvl="4" w:tplc="C478B598">
      <w:start w:val="1"/>
      <w:numFmt w:val="lowerLetter"/>
      <w:lvlText w:val="%5."/>
      <w:lvlJc w:val="left"/>
      <w:pPr>
        <w:ind w:left="3600" w:hanging="360"/>
      </w:pPr>
    </w:lvl>
    <w:lvl w:ilvl="5" w:tplc="40F8C9FA">
      <w:start w:val="1"/>
      <w:numFmt w:val="lowerRoman"/>
      <w:lvlText w:val="%6."/>
      <w:lvlJc w:val="right"/>
      <w:pPr>
        <w:ind w:left="4320" w:hanging="180"/>
      </w:pPr>
    </w:lvl>
    <w:lvl w:ilvl="6" w:tplc="2CEA70FE">
      <w:start w:val="1"/>
      <w:numFmt w:val="decimal"/>
      <w:lvlText w:val="%7."/>
      <w:lvlJc w:val="left"/>
      <w:pPr>
        <w:ind w:left="5040" w:hanging="360"/>
      </w:pPr>
    </w:lvl>
    <w:lvl w:ilvl="7" w:tplc="2EDE662E">
      <w:start w:val="1"/>
      <w:numFmt w:val="lowerLetter"/>
      <w:lvlText w:val="%8."/>
      <w:lvlJc w:val="left"/>
      <w:pPr>
        <w:ind w:left="5760" w:hanging="360"/>
      </w:pPr>
    </w:lvl>
    <w:lvl w:ilvl="8" w:tplc="74AA0986">
      <w:start w:val="1"/>
      <w:numFmt w:val="lowerRoman"/>
      <w:lvlText w:val="%9."/>
      <w:lvlJc w:val="right"/>
      <w:pPr>
        <w:ind w:left="6480" w:hanging="180"/>
      </w:pPr>
    </w:lvl>
  </w:abstractNum>
  <w:abstractNum w:abstractNumId="4" w15:restartNumberingAfterBreak="0">
    <w:nsid w:val="24FA3E5B"/>
    <w:multiLevelType w:val="hybridMultilevel"/>
    <w:tmpl w:val="F22AD518"/>
    <w:lvl w:ilvl="0" w:tplc="A89883EC">
      <w:start w:val="1"/>
      <w:numFmt w:val="decimal"/>
      <w:lvlText w:val="%1."/>
      <w:lvlJc w:val="left"/>
      <w:pPr>
        <w:ind w:left="720" w:hanging="360"/>
      </w:pPr>
    </w:lvl>
    <w:lvl w:ilvl="1" w:tplc="7F78A788">
      <w:start w:val="1"/>
      <w:numFmt w:val="lowerLetter"/>
      <w:lvlText w:val="%2."/>
      <w:lvlJc w:val="left"/>
      <w:pPr>
        <w:ind w:left="1440" w:hanging="360"/>
      </w:pPr>
    </w:lvl>
    <w:lvl w:ilvl="2" w:tplc="A5A09694">
      <w:start w:val="1"/>
      <w:numFmt w:val="lowerRoman"/>
      <w:lvlText w:val="%3."/>
      <w:lvlJc w:val="right"/>
      <w:pPr>
        <w:ind w:left="2160" w:hanging="180"/>
      </w:pPr>
    </w:lvl>
    <w:lvl w:ilvl="3" w:tplc="435219A0">
      <w:start w:val="1"/>
      <w:numFmt w:val="decimal"/>
      <w:lvlText w:val="%4."/>
      <w:lvlJc w:val="left"/>
      <w:pPr>
        <w:ind w:left="2880" w:hanging="360"/>
      </w:pPr>
    </w:lvl>
    <w:lvl w:ilvl="4" w:tplc="824AE022">
      <w:start w:val="1"/>
      <w:numFmt w:val="lowerLetter"/>
      <w:lvlText w:val="%5."/>
      <w:lvlJc w:val="left"/>
      <w:pPr>
        <w:ind w:left="3600" w:hanging="360"/>
      </w:pPr>
    </w:lvl>
    <w:lvl w:ilvl="5" w:tplc="33047704">
      <w:start w:val="1"/>
      <w:numFmt w:val="lowerRoman"/>
      <w:lvlText w:val="%6."/>
      <w:lvlJc w:val="right"/>
      <w:pPr>
        <w:ind w:left="4320" w:hanging="180"/>
      </w:pPr>
    </w:lvl>
    <w:lvl w:ilvl="6" w:tplc="795A101E">
      <w:start w:val="1"/>
      <w:numFmt w:val="decimal"/>
      <w:lvlText w:val="%7."/>
      <w:lvlJc w:val="left"/>
      <w:pPr>
        <w:ind w:left="5040" w:hanging="360"/>
      </w:pPr>
    </w:lvl>
    <w:lvl w:ilvl="7" w:tplc="B1267A46">
      <w:start w:val="1"/>
      <w:numFmt w:val="lowerLetter"/>
      <w:lvlText w:val="%8."/>
      <w:lvlJc w:val="left"/>
      <w:pPr>
        <w:ind w:left="5760" w:hanging="360"/>
      </w:pPr>
    </w:lvl>
    <w:lvl w:ilvl="8" w:tplc="31DC34CE">
      <w:start w:val="1"/>
      <w:numFmt w:val="lowerRoman"/>
      <w:lvlText w:val="%9."/>
      <w:lvlJc w:val="right"/>
      <w:pPr>
        <w:ind w:left="6480" w:hanging="180"/>
      </w:pPr>
    </w:lvl>
  </w:abstractNum>
  <w:abstractNum w:abstractNumId="5" w15:restartNumberingAfterBreak="0">
    <w:nsid w:val="35F00830"/>
    <w:multiLevelType w:val="hybridMultilevel"/>
    <w:tmpl w:val="74C2B7DA"/>
    <w:lvl w:ilvl="0" w:tplc="BBB20B74">
      <w:start w:val="1"/>
      <w:numFmt w:val="decimal"/>
      <w:lvlText w:val="%1."/>
      <w:lvlJc w:val="left"/>
      <w:pPr>
        <w:ind w:left="720" w:hanging="360"/>
      </w:pPr>
    </w:lvl>
    <w:lvl w:ilvl="1" w:tplc="9BF20322">
      <w:start w:val="1"/>
      <w:numFmt w:val="lowerLetter"/>
      <w:lvlText w:val="%2."/>
      <w:lvlJc w:val="left"/>
      <w:pPr>
        <w:ind w:left="1440" w:hanging="360"/>
      </w:pPr>
    </w:lvl>
    <w:lvl w:ilvl="2" w:tplc="A90E0D66">
      <w:start w:val="1"/>
      <w:numFmt w:val="lowerRoman"/>
      <w:lvlText w:val="%3."/>
      <w:lvlJc w:val="right"/>
      <w:pPr>
        <w:ind w:left="2160" w:hanging="180"/>
      </w:pPr>
    </w:lvl>
    <w:lvl w:ilvl="3" w:tplc="80888210">
      <w:start w:val="1"/>
      <w:numFmt w:val="decimal"/>
      <w:lvlText w:val="%4."/>
      <w:lvlJc w:val="left"/>
      <w:pPr>
        <w:ind w:left="2880" w:hanging="360"/>
      </w:pPr>
    </w:lvl>
    <w:lvl w:ilvl="4" w:tplc="03949684">
      <w:start w:val="1"/>
      <w:numFmt w:val="lowerLetter"/>
      <w:lvlText w:val="%5."/>
      <w:lvlJc w:val="left"/>
      <w:pPr>
        <w:ind w:left="3600" w:hanging="360"/>
      </w:pPr>
    </w:lvl>
    <w:lvl w:ilvl="5" w:tplc="DFA43BEE">
      <w:start w:val="1"/>
      <w:numFmt w:val="lowerRoman"/>
      <w:lvlText w:val="%6."/>
      <w:lvlJc w:val="right"/>
      <w:pPr>
        <w:ind w:left="4320" w:hanging="180"/>
      </w:pPr>
    </w:lvl>
    <w:lvl w:ilvl="6" w:tplc="71241638">
      <w:start w:val="1"/>
      <w:numFmt w:val="decimal"/>
      <w:lvlText w:val="%7."/>
      <w:lvlJc w:val="left"/>
      <w:pPr>
        <w:ind w:left="5040" w:hanging="360"/>
      </w:pPr>
    </w:lvl>
    <w:lvl w:ilvl="7" w:tplc="E9BA0890">
      <w:start w:val="1"/>
      <w:numFmt w:val="lowerLetter"/>
      <w:lvlText w:val="%8."/>
      <w:lvlJc w:val="left"/>
      <w:pPr>
        <w:ind w:left="5760" w:hanging="360"/>
      </w:pPr>
    </w:lvl>
    <w:lvl w:ilvl="8" w:tplc="E0DA8F94">
      <w:start w:val="1"/>
      <w:numFmt w:val="lowerRoman"/>
      <w:lvlText w:val="%9."/>
      <w:lvlJc w:val="right"/>
      <w:pPr>
        <w:ind w:left="6480" w:hanging="180"/>
      </w:pPr>
    </w:lvl>
  </w:abstractNum>
  <w:abstractNum w:abstractNumId="6" w15:restartNumberingAfterBreak="0">
    <w:nsid w:val="3CB80FDC"/>
    <w:multiLevelType w:val="hybridMultilevel"/>
    <w:tmpl w:val="5D2A84FA"/>
    <w:lvl w:ilvl="0" w:tplc="D84C6FA0">
      <w:start w:val="1"/>
      <w:numFmt w:val="decimal"/>
      <w:lvlText w:val="%1."/>
      <w:lvlJc w:val="left"/>
      <w:pPr>
        <w:ind w:left="720" w:hanging="360"/>
      </w:pPr>
    </w:lvl>
    <w:lvl w:ilvl="1" w:tplc="E4AE6894">
      <w:start w:val="1"/>
      <w:numFmt w:val="lowerLetter"/>
      <w:lvlText w:val="%2."/>
      <w:lvlJc w:val="left"/>
      <w:pPr>
        <w:ind w:left="1440" w:hanging="360"/>
      </w:pPr>
    </w:lvl>
    <w:lvl w:ilvl="2" w:tplc="8090B17E">
      <w:start w:val="1"/>
      <w:numFmt w:val="lowerRoman"/>
      <w:lvlText w:val="%3."/>
      <w:lvlJc w:val="right"/>
      <w:pPr>
        <w:ind w:left="2160" w:hanging="180"/>
      </w:pPr>
    </w:lvl>
    <w:lvl w:ilvl="3" w:tplc="A09E58C8">
      <w:start w:val="1"/>
      <w:numFmt w:val="decimal"/>
      <w:lvlText w:val="%4."/>
      <w:lvlJc w:val="left"/>
      <w:pPr>
        <w:ind w:left="2880" w:hanging="360"/>
      </w:pPr>
    </w:lvl>
    <w:lvl w:ilvl="4" w:tplc="60ECAAA6">
      <w:start w:val="1"/>
      <w:numFmt w:val="lowerLetter"/>
      <w:lvlText w:val="%5."/>
      <w:lvlJc w:val="left"/>
      <w:pPr>
        <w:ind w:left="3600" w:hanging="360"/>
      </w:pPr>
    </w:lvl>
    <w:lvl w:ilvl="5" w:tplc="19344B76">
      <w:start w:val="1"/>
      <w:numFmt w:val="lowerRoman"/>
      <w:lvlText w:val="%6."/>
      <w:lvlJc w:val="right"/>
      <w:pPr>
        <w:ind w:left="4320" w:hanging="180"/>
      </w:pPr>
    </w:lvl>
    <w:lvl w:ilvl="6" w:tplc="843C56B8">
      <w:start w:val="1"/>
      <w:numFmt w:val="decimal"/>
      <w:lvlText w:val="%7."/>
      <w:lvlJc w:val="left"/>
      <w:pPr>
        <w:ind w:left="5040" w:hanging="360"/>
      </w:pPr>
    </w:lvl>
    <w:lvl w:ilvl="7" w:tplc="47CA8AB2">
      <w:start w:val="1"/>
      <w:numFmt w:val="lowerLetter"/>
      <w:lvlText w:val="%8."/>
      <w:lvlJc w:val="left"/>
      <w:pPr>
        <w:ind w:left="5760" w:hanging="360"/>
      </w:pPr>
    </w:lvl>
    <w:lvl w:ilvl="8" w:tplc="56A42C92">
      <w:start w:val="1"/>
      <w:numFmt w:val="lowerRoman"/>
      <w:lvlText w:val="%9."/>
      <w:lvlJc w:val="right"/>
      <w:pPr>
        <w:ind w:left="6480" w:hanging="180"/>
      </w:pPr>
    </w:lvl>
  </w:abstractNum>
  <w:abstractNum w:abstractNumId="7" w15:restartNumberingAfterBreak="0">
    <w:nsid w:val="530D6D24"/>
    <w:multiLevelType w:val="hybridMultilevel"/>
    <w:tmpl w:val="76C85652"/>
    <w:lvl w:ilvl="0" w:tplc="014C26A0">
      <w:start w:val="1"/>
      <w:numFmt w:val="bullet"/>
      <w:lvlText w:val=""/>
      <w:lvlJc w:val="left"/>
      <w:pPr>
        <w:ind w:left="720" w:hanging="360"/>
      </w:pPr>
      <w:rPr>
        <w:rFonts w:ascii="Symbol" w:hAnsi="Symbol" w:hint="default"/>
      </w:rPr>
    </w:lvl>
    <w:lvl w:ilvl="1" w:tplc="397A8030">
      <w:start w:val="1"/>
      <w:numFmt w:val="bullet"/>
      <w:lvlText w:val="o"/>
      <w:lvlJc w:val="left"/>
      <w:pPr>
        <w:ind w:left="1440" w:hanging="360"/>
      </w:pPr>
      <w:rPr>
        <w:rFonts w:ascii="Courier New" w:hAnsi="Courier New" w:hint="default"/>
      </w:rPr>
    </w:lvl>
    <w:lvl w:ilvl="2" w:tplc="295056BE">
      <w:start w:val="1"/>
      <w:numFmt w:val="bullet"/>
      <w:lvlText w:val=""/>
      <w:lvlJc w:val="left"/>
      <w:pPr>
        <w:ind w:left="2160" w:hanging="360"/>
      </w:pPr>
      <w:rPr>
        <w:rFonts w:ascii="Wingdings" w:hAnsi="Wingdings" w:hint="default"/>
      </w:rPr>
    </w:lvl>
    <w:lvl w:ilvl="3" w:tplc="25BCE5F2">
      <w:start w:val="1"/>
      <w:numFmt w:val="bullet"/>
      <w:lvlText w:val=""/>
      <w:lvlJc w:val="left"/>
      <w:pPr>
        <w:ind w:left="2880" w:hanging="360"/>
      </w:pPr>
      <w:rPr>
        <w:rFonts w:ascii="Symbol" w:hAnsi="Symbol" w:hint="default"/>
      </w:rPr>
    </w:lvl>
    <w:lvl w:ilvl="4" w:tplc="3B8257E8">
      <w:start w:val="1"/>
      <w:numFmt w:val="bullet"/>
      <w:lvlText w:val="o"/>
      <w:lvlJc w:val="left"/>
      <w:pPr>
        <w:ind w:left="3600" w:hanging="360"/>
      </w:pPr>
      <w:rPr>
        <w:rFonts w:ascii="Courier New" w:hAnsi="Courier New" w:hint="default"/>
      </w:rPr>
    </w:lvl>
    <w:lvl w:ilvl="5" w:tplc="E830241A">
      <w:start w:val="1"/>
      <w:numFmt w:val="bullet"/>
      <w:lvlText w:val=""/>
      <w:lvlJc w:val="left"/>
      <w:pPr>
        <w:ind w:left="4320" w:hanging="360"/>
      </w:pPr>
      <w:rPr>
        <w:rFonts w:ascii="Wingdings" w:hAnsi="Wingdings" w:hint="default"/>
      </w:rPr>
    </w:lvl>
    <w:lvl w:ilvl="6" w:tplc="45E6E5CA">
      <w:start w:val="1"/>
      <w:numFmt w:val="bullet"/>
      <w:lvlText w:val=""/>
      <w:lvlJc w:val="left"/>
      <w:pPr>
        <w:ind w:left="5040" w:hanging="360"/>
      </w:pPr>
      <w:rPr>
        <w:rFonts w:ascii="Symbol" w:hAnsi="Symbol" w:hint="default"/>
      </w:rPr>
    </w:lvl>
    <w:lvl w:ilvl="7" w:tplc="18A4D1C8">
      <w:start w:val="1"/>
      <w:numFmt w:val="bullet"/>
      <w:lvlText w:val="o"/>
      <w:lvlJc w:val="left"/>
      <w:pPr>
        <w:ind w:left="5760" w:hanging="360"/>
      </w:pPr>
      <w:rPr>
        <w:rFonts w:ascii="Courier New" w:hAnsi="Courier New" w:hint="default"/>
      </w:rPr>
    </w:lvl>
    <w:lvl w:ilvl="8" w:tplc="98F4583A">
      <w:start w:val="1"/>
      <w:numFmt w:val="bullet"/>
      <w:lvlText w:val=""/>
      <w:lvlJc w:val="left"/>
      <w:pPr>
        <w:ind w:left="6480" w:hanging="360"/>
      </w:pPr>
      <w:rPr>
        <w:rFonts w:ascii="Wingdings" w:hAnsi="Wingdings" w:hint="default"/>
      </w:rPr>
    </w:lvl>
  </w:abstractNum>
  <w:abstractNum w:abstractNumId="8" w15:restartNumberingAfterBreak="0">
    <w:nsid w:val="53CB4BCE"/>
    <w:multiLevelType w:val="hybridMultilevel"/>
    <w:tmpl w:val="E1EE1028"/>
    <w:lvl w:ilvl="0" w:tplc="3FCCDBC2">
      <w:start w:val="1"/>
      <w:numFmt w:val="decimal"/>
      <w:lvlText w:val="%1."/>
      <w:lvlJc w:val="left"/>
      <w:pPr>
        <w:ind w:left="720" w:hanging="360"/>
      </w:pPr>
    </w:lvl>
    <w:lvl w:ilvl="1" w:tplc="3BF0BA9C">
      <w:start w:val="1"/>
      <w:numFmt w:val="lowerLetter"/>
      <w:lvlText w:val="%2."/>
      <w:lvlJc w:val="left"/>
      <w:pPr>
        <w:ind w:left="1440" w:hanging="360"/>
      </w:pPr>
    </w:lvl>
    <w:lvl w:ilvl="2" w:tplc="8C22670C">
      <w:start w:val="1"/>
      <w:numFmt w:val="lowerRoman"/>
      <w:lvlText w:val="%3."/>
      <w:lvlJc w:val="right"/>
      <w:pPr>
        <w:ind w:left="2160" w:hanging="180"/>
      </w:pPr>
    </w:lvl>
    <w:lvl w:ilvl="3" w:tplc="A092A208">
      <w:start w:val="1"/>
      <w:numFmt w:val="decimal"/>
      <w:lvlText w:val="%4."/>
      <w:lvlJc w:val="left"/>
      <w:pPr>
        <w:ind w:left="2880" w:hanging="360"/>
      </w:pPr>
    </w:lvl>
    <w:lvl w:ilvl="4" w:tplc="9912D2B4">
      <w:start w:val="1"/>
      <w:numFmt w:val="lowerLetter"/>
      <w:lvlText w:val="%5."/>
      <w:lvlJc w:val="left"/>
      <w:pPr>
        <w:ind w:left="3600" w:hanging="360"/>
      </w:pPr>
    </w:lvl>
    <w:lvl w:ilvl="5" w:tplc="DA241DDC">
      <w:start w:val="1"/>
      <w:numFmt w:val="lowerRoman"/>
      <w:lvlText w:val="%6."/>
      <w:lvlJc w:val="right"/>
      <w:pPr>
        <w:ind w:left="4320" w:hanging="180"/>
      </w:pPr>
    </w:lvl>
    <w:lvl w:ilvl="6" w:tplc="D48A62A2">
      <w:start w:val="1"/>
      <w:numFmt w:val="decimal"/>
      <w:lvlText w:val="%7."/>
      <w:lvlJc w:val="left"/>
      <w:pPr>
        <w:ind w:left="5040" w:hanging="360"/>
      </w:pPr>
    </w:lvl>
    <w:lvl w:ilvl="7" w:tplc="4114020E">
      <w:start w:val="1"/>
      <w:numFmt w:val="lowerLetter"/>
      <w:lvlText w:val="%8."/>
      <w:lvlJc w:val="left"/>
      <w:pPr>
        <w:ind w:left="5760" w:hanging="360"/>
      </w:pPr>
    </w:lvl>
    <w:lvl w:ilvl="8" w:tplc="1A5221FE">
      <w:start w:val="1"/>
      <w:numFmt w:val="lowerRoman"/>
      <w:lvlText w:val="%9."/>
      <w:lvlJc w:val="right"/>
      <w:pPr>
        <w:ind w:left="6480" w:hanging="180"/>
      </w:pPr>
    </w:lvl>
  </w:abstractNum>
  <w:abstractNum w:abstractNumId="9" w15:restartNumberingAfterBreak="0">
    <w:nsid w:val="5D3172CE"/>
    <w:multiLevelType w:val="hybridMultilevel"/>
    <w:tmpl w:val="26C2670C"/>
    <w:lvl w:ilvl="0" w:tplc="C5D2A8BE">
      <w:start w:val="1"/>
      <w:numFmt w:val="decimal"/>
      <w:lvlText w:val="%1."/>
      <w:lvlJc w:val="left"/>
      <w:pPr>
        <w:ind w:left="720" w:hanging="360"/>
      </w:pPr>
    </w:lvl>
    <w:lvl w:ilvl="1" w:tplc="1F86B1A4">
      <w:start w:val="1"/>
      <w:numFmt w:val="lowerLetter"/>
      <w:lvlText w:val="%2."/>
      <w:lvlJc w:val="left"/>
      <w:pPr>
        <w:ind w:left="1440" w:hanging="360"/>
      </w:pPr>
    </w:lvl>
    <w:lvl w:ilvl="2" w:tplc="732CF230">
      <w:start w:val="1"/>
      <w:numFmt w:val="lowerRoman"/>
      <w:lvlText w:val="%3."/>
      <w:lvlJc w:val="right"/>
      <w:pPr>
        <w:ind w:left="2160" w:hanging="180"/>
      </w:pPr>
    </w:lvl>
    <w:lvl w:ilvl="3" w:tplc="A4C46704">
      <w:start w:val="1"/>
      <w:numFmt w:val="decimal"/>
      <w:lvlText w:val="%4."/>
      <w:lvlJc w:val="left"/>
      <w:pPr>
        <w:ind w:left="2880" w:hanging="360"/>
      </w:pPr>
    </w:lvl>
    <w:lvl w:ilvl="4" w:tplc="6666B2B4">
      <w:start w:val="1"/>
      <w:numFmt w:val="lowerLetter"/>
      <w:lvlText w:val="%5."/>
      <w:lvlJc w:val="left"/>
      <w:pPr>
        <w:ind w:left="3600" w:hanging="360"/>
      </w:pPr>
    </w:lvl>
    <w:lvl w:ilvl="5" w:tplc="54CEE238">
      <w:start w:val="1"/>
      <w:numFmt w:val="lowerRoman"/>
      <w:lvlText w:val="%6."/>
      <w:lvlJc w:val="right"/>
      <w:pPr>
        <w:ind w:left="4320" w:hanging="180"/>
      </w:pPr>
    </w:lvl>
    <w:lvl w:ilvl="6" w:tplc="391A0D5A">
      <w:start w:val="1"/>
      <w:numFmt w:val="decimal"/>
      <w:lvlText w:val="%7."/>
      <w:lvlJc w:val="left"/>
      <w:pPr>
        <w:ind w:left="5040" w:hanging="360"/>
      </w:pPr>
    </w:lvl>
    <w:lvl w:ilvl="7" w:tplc="8FDC6488">
      <w:start w:val="1"/>
      <w:numFmt w:val="lowerLetter"/>
      <w:lvlText w:val="%8."/>
      <w:lvlJc w:val="left"/>
      <w:pPr>
        <w:ind w:left="5760" w:hanging="360"/>
      </w:pPr>
    </w:lvl>
    <w:lvl w:ilvl="8" w:tplc="3A204EB4">
      <w:start w:val="1"/>
      <w:numFmt w:val="lowerRoman"/>
      <w:lvlText w:val="%9."/>
      <w:lvlJc w:val="right"/>
      <w:pPr>
        <w:ind w:left="6480" w:hanging="180"/>
      </w:pPr>
    </w:lvl>
  </w:abstractNum>
  <w:abstractNum w:abstractNumId="10" w15:restartNumberingAfterBreak="0">
    <w:nsid w:val="5F0A520C"/>
    <w:multiLevelType w:val="hybridMultilevel"/>
    <w:tmpl w:val="9F7E205C"/>
    <w:lvl w:ilvl="0" w:tplc="D6C28C48">
      <w:start w:val="1"/>
      <w:numFmt w:val="decimal"/>
      <w:lvlText w:val="%1."/>
      <w:lvlJc w:val="left"/>
      <w:pPr>
        <w:ind w:left="720" w:hanging="360"/>
      </w:pPr>
    </w:lvl>
    <w:lvl w:ilvl="1" w:tplc="4162BE84">
      <w:start w:val="1"/>
      <w:numFmt w:val="lowerLetter"/>
      <w:lvlText w:val="%2."/>
      <w:lvlJc w:val="left"/>
      <w:pPr>
        <w:ind w:left="1440" w:hanging="360"/>
      </w:pPr>
    </w:lvl>
    <w:lvl w:ilvl="2" w:tplc="4F8AAFC0">
      <w:start w:val="1"/>
      <w:numFmt w:val="lowerRoman"/>
      <w:lvlText w:val="%3."/>
      <w:lvlJc w:val="right"/>
      <w:pPr>
        <w:ind w:left="2160" w:hanging="180"/>
      </w:pPr>
    </w:lvl>
    <w:lvl w:ilvl="3" w:tplc="EE5275C4">
      <w:start w:val="1"/>
      <w:numFmt w:val="decimal"/>
      <w:lvlText w:val="%4."/>
      <w:lvlJc w:val="left"/>
      <w:pPr>
        <w:ind w:left="2880" w:hanging="360"/>
      </w:pPr>
    </w:lvl>
    <w:lvl w:ilvl="4" w:tplc="424CC624">
      <w:start w:val="1"/>
      <w:numFmt w:val="lowerLetter"/>
      <w:lvlText w:val="%5."/>
      <w:lvlJc w:val="left"/>
      <w:pPr>
        <w:ind w:left="3600" w:hanging="360"/>
      </w:pPr>
    </w:lvl>
    <w:lvl w:ilvl="5" w:tplc="F47A975C">
      <w:start w:val="1"/>
      <w:numFmt w:val="lowerRoman"/>
      <w:lvlText w:val="%6."/>
      <w:lvlJc w:val="right"/>
      <w:pPr>
        <w:ind w:left="4320" w:hanging="180"/>
      </w:pPr>
    </w:lvl>
    <w:lvl w:ilvl="6" w:tplc="20886E5C">
      <w:start w:val="1"/>
      <w:numFmt w:val="decimal"/>
      <w:lvlText w:val="%7."/>
      <w:lvlJc w:val="left"/>
      <w:pPr>
        <w:ind w:left="5040" w:hanging="360"/>
      </w:pPr>
    </w:lvl>
    <w:lvl w:ilvl="7" w:tplc="5442BC46">
      <w:start w:val="1"/>
      <w:numFmt w:val="lowerLetter"/>
      <w:lvlText w:val="%8."/>
      <w:lvlJc w:val="left"/>
      <w:pPr>
        <w:ind w:left="5760" w:hanging="360"/>
      </w:pPr>
    </w:lvl>
    <w:lvl w:ilvl="8" w:tplc="3A2AEF2E">
      <w:start w:val="1"/>
      <w:numFmt w:val="lowerRoman"/>
      <w:lvlText w:val="%9."/>
      <w:lvlJc w:val="right"/>
      <w:pPr>
        <w:ind w:left="6480" w:hanging="180"/>
      </w:pPr>
    </w:lvl>
  </w:abstractNum>
  <w:abstractNum w:abstractNumId="11" w15:restartNumberingAfterBreak="0">
    <w:nsid w:val="63FA28A6"/>
    <w:multiLevelType w:val="hybridMultilevel"/>
    <w:tmpl w:val="20AA7102"/>
    <w:lvl w:ilvl="0" w:tplc="BEAC653C">
      <w:start w:val="1"/>
      <w:numFmt w:val="decimal"/>
      <w:lvlText w:val="%1."/>
      <w:lvlJc w:val="left"/>
      <w:pPr>
        <w:ind w:left="720" w:hanging="360"/>
      </w:pPr>
    </w:lvl>
    <w:lvl w:ilvl="1" w:tplc="11123098">
      <w:start w:val="1"/>
      <w:numFmt w:val="lowerLetter"/>
      <w:lvlText w:val="%2."/>
      <w:lvlJc w:val="left"/>
      <w:pPr>
        <w:ind w:left="1440" w:hanging="360"/>
      </w:pPr>
    </w:lvl>
    <w:lvl w:ilvl="2" w:tplc="7EE2331C">
      <w:start w:val="1"/>
      <w:numFmt w:val="lowerRoman"/>
      <w:lvlText w:val="%3."/>
      <w:lvlJc w:val="right"/>
      <w:pPr>
        <w:ind w:left="2160" w:hanging="180"/>
      </w:pPr>
    </w:lvl>
    <w:lvl w:ilvl="3" w:tplc="083C49E6">
      <w:start w:val="1"/>
      <w:numFmt w:val="decimal"/>
      <w:lvlText w:val="%4."/>
      <w:lvlJc w:val="left"/>
      <w:pPr>
        <w:ind w:left="2880" w:hanging="360"/>
      </w:pPr>
    </w:lvl>
    <w:lvl w:ilvl="4" w:tplc="5AC6EE28">
      <w:start w:val="1"/>
      <w:numFmt w:val="lowerLetter"/>
      <w:lvlText w:val="%5."/>
      <w:lvlJc w:val="left"/>
      <w:pPr>
        <w:ind w:left="3600" w:hanging="360"/>
      </w:pPr>
    </w:lvl>
    <w:lvl w:ilvl="5" w:tplc="3882667C">
      <w:start w:val="1"/>
      <w:numFmt w:val="lowerRoman"/>
      <w:lvlText w:val="%6."/>
      <w:lvlJc w:val="right"/>
      <w:pPr>
        <w:ind w:left="4320" w:hanging="180"/>
      </w:pPr>
    </w:lvl>
    <w:lvl w:ilvl="6" w:tplc="FB18771C">
      <w:start w:val="1"/>
      <w:numFmt w:val="decimal"/>
      <w:lvlText w:val="%7."/>
      <w:lvlJc w:val="left"/>
      <w:pPr>
        <w:ind w:left="5040" w:hanging="360"/>
      </w:pPr>
    </w:lvl>
    <w:lvl w:ilvl="7" w:tplc="CE36629E">
      <w:start w:val="1"/>
      <w:numFmt w:val="lowerLetter"/>
      <w:lvlText w:val="%8."/>
      <w:lvlJc w:val="left"/>
      <w:pPr>
        <w:ind w:left="5760" w:hanging="360"/>
      </w:pPr>
    </w:lvl>
    <w:lvl w:ilvl="8" w:tplc="C0D2E050">
      <w:start w:val="1"/>
      <w:numFmt w:val="lowerRoman"/>
      <w:lvlText w:val="%9."/>
      <w:lvlJc w:val="right"/>
      <w:pPr>
        <w:ind w:left="6480" w:hanging="180"/>
      </w:pPr>
    </w:lvl>
  </w:abstractNum>
  <w:abstractNum w:abstractNumId="12" w15:restartNumberingAfterBreak="0">
    <w:nsid w:val="662D0EF9"/>
    <w:multiLevelType w:val="hybridMultilevel"/>
    <w:tmpl w:val="0D220D56"/>
    <w:lvl w:ilvl="0" w:tplc="07661CF0">
      <w:start w:val="1"/>
      <w:numFmt w:val="decimal"/>
      <w:lvlText w:val="%1."/>
      <w:lvlJc w:val="left"/>
      <w:pPr>
        <w:ind w:left="720" w:hanging="360"/>
      </w:pPr>
    </w:lvl>
    <w:lvl w:ilvl="1" w:tplc="AC3A9934">
      <w:start w:val="1"/>
      <w:numFmt w:val="lowerLetter"/>
      <w:lvlText w:val="%2."/>
      <w:lvlJc w:val="left"/>
      <w:pPr>
        <w:ind w:left="1440" w:hanging="360"/>
      </w:pPr>
    </w:lvl>
    <w:lvl w:ilvl="2" w:tplc="EAD6CDD6">
      <w:start w:val="1"/>
      <w:numFmt w:val="lowerRoman"/>
      <w:lvlText w:val="%3."/>
      <w:lvlJc w:val="right"/>
      <w:pPr>
        <w:ind w:left="2160" w:hanging="180"/>
      </w:pPr>
    </w:lvl>
    <w:lvl w:ilvl="3" w:tplc="0A723B80">
      <w:start w:val="1"/>
      <w:numFmt w:val="decimal"/>
      <w:lvlText w:val="%4."/>
      <w:lvlJc w:val="left"/>
      <w:pPr>
        <w:ind w:left="2880" w:hanging="360"/>
      </w:pPr>
    </w:lvl>
    <w:lvl w:ilvl="4" w:tplc="FA763B90">
      <w:start w:val="1"/>
      <w:numFmt w:val="lowerLetter"/>
      <w:lvlText w:val="%5."/>
      <w:lvlJc w:val="left"/>
      <w:pPr>
        <w:ind w:left="3600" w:hanging="360"/>
      </w:pPr>
    </w:lvl>
    <w:lvl w:ilvl="5" w:tplc="6206EE76">
      <w:start w:val="1"/>
      <w:numFmt w:val="lowerRoman"/>
      <w:lvlText w:val="%6."/>
      <w:lvlJc w:val="right"/>
      <w:pPr>
        <w:ind w:left="4320" w:hanging="180"/>
      </w:pPr>
    </w:lvl>
    <w:lvl w:ilvl="6" w:tplc="B14C3FF8">
      <w:start w:val="1"/>
      <w:numFmt w:val="decimal"/>
      <w:lvlText w:val="%7."/>
      <w:lvlJc w:val="left"/>
      <w:pPr>
        <w:ind w:left="5040" w:hanging="360"/>
      </w:pPr>
    </w:lvl>
    <w:lvl w:ilvl="7" w:tplc="71C29466">
      <w:start w:val="1"/>
      <w:numFmt w:val="lowerLetter"/>
      <w:lvlText w:val="%8."/>
      <w:lvlJc w:val="left"/>
      <w:pPr>
        <w:ind w:left="5760" w:hanging="360"/>
      </w:pPr>
    </w:lvl>
    <w:lvl w:ilvl="8" w:tplc="7472D160">
      <w:start w:val="1"/>
      <w:numFmt w:val="lowerRoman"/>
      <w:lvlText w:val="%9."/>
      <w:lvlJc w:val="right"/>
      <w:pPr>
        <w:ind w:left="6480" w:hanging="180"/>
      </w:pPr>
    </w:lvl>
  </w:abstractNum>
  <w:abstractNum w:abstractNumId="13" w15:restartNumberingAfterBreak="0">
    <w:nsid w:val="6A24434B"/>
    <w:multiLevelType w:val="hybridMultilevel"/>
    <w:tmpl w:val="B2B41FD4"/>
    <w:lvl w:ilvl="0" w:tplc="7E8E9280">
      <w:start w:val="1"/>
      <w:numFmt w:val="decimal"/>
      <w:lvlText w:val="%1."/>
      <w:lvlJc w:val="left"/>
      <w:pPr>
        <w:ind w:left="720" w:hanging="360"/>
      </w:pPr>
    </w:lvl>
    <w:lvl w:ilvl="1" w:tplc="DE420D96">
      <w:start w:val="1"/>
      <w:numFmt w:val="lowerLetter"/>
      <w:lvlText w:val="%2."/>
      <w:lvlJc w:val="left"/>
      <w:pPr>
        <w:ind w:left="1440" w:hanging="360"/>
      </w:pPr>
    </w:lvl>
    <w:lvl w:ilvl="2" w:tplc="8214B938">
      <w:start w:val="1"/>
      <w:numFmt w:val="lowerRoman"/>
      <w:lvlText w:val="%3."/>
      <w:lvlJc w:val="right"/>
      <w:pPr>
        <w:ind w:left="2160" w:hanging="180"/>
      </w:pPr>
    </w:lvl>
    <w:lvl w:ilvl="3" w:tplc="507E4E52">
      <w:start w:val="1"/>
      <w:numFmt w:val="decimal"/>
      <w:lvlText w:val="%4."/>
      <w:lvlJc w:val="left"/>
      <w:pPr>
        <w:ind w:left="2880" w:hanging="360"/>
      </w:pPr>
    </w:lvl>
    <w:lvl w:ilvl="4" w:tplc="FCCE1334">
      <w:start w:val="1"/>
      <w:numFmt w:val="lowerLetter"/>
      <w:lvlText w:val="%5."/>
      <w:lvlJc w:val="left"/>
      <w:pPr>
        <w:ind w:left="3600" w:hanging="360"/>
      </w:pPr>
    </w:lvl>
    <w:lvl w:ilvl="5" w:tplc="0396FE12">
      <w:start w:val="1"/>
      <w:numFmt w:val="lowerRoman"/>
      <w:lvlText w:val="%6."/>
      <w:lvlJc w:val="right"/>
      <w:pPr>
        <w:ind w:left="4320" w:hanging="180"/>
      </w:pPr>
    </w:lvl>
    <w:lvl w:ilvl="6" w:tplc="888A8D74">
      <w:start w:val="1"/>
      <w:numFmt w:val="decimal"/>
      <w:lvlText w:val="%7."/>
      <w:lvlJc w:val="left"/>
      <w:pPr>
        <w:ind w:left="5040" w:hanging="360"/>
      </w:pPr>
    </w:lvl>
    <w:lvl w:ilvl="7" w:tplc="1AB26FBC">
      <w:start w:val="1"/>
      <w:numFmt w:val="lowerLetter"/>
      <w:lvlText w:val="%8."/>
      <w:lvlJc w:val="left"/>
      <w:pPr>
        <w:ind w:left="5760" w:hanging="360"/>
      </w:pPr>
    </w:lvl>
    <w:lvl w:ilvl="8" w:tplc="F48A12D4">
      <w:start w:val="1"/>
      <w:numFmt w:val="lowerRoman"/>
      <w:lvlText w:val="%9."/>
      <w:lvlJc w:val="right"/>
      <w:pPr>
        <w:ind w:left="6480" w:hanging="180"/>
      </w:pPr>
    </w:lvl>
  </w:abstractNum>
  <w:abstractNum w:abstractNumId="14" w15:restartNumberingAfterBreak="0">
    <w:nsid w:val="738A36F8"/>
    <w:multiLevelType w:val="hybridMultilevel"/>
    <w:tmpl w:val="2DA0CCD0"/>
    <w:lvl w:ilvl="0" w:tplc="BF0CE674">
      <w:start w:val="1"/>
      <w:numFmt w:val="decimal"/>
      <w:lvlText w:val="%1."/>
      <w:lvlJc w:val="left"/>
      <w:pPr>
        <w:ind w:left="720" w:hanging="360"/>
      </w:pPr>
    </w:lvl>
    <w:lvl w:ilvl="1" w:tplc="7B1C4AAC">
      <w:start w:val="1"/>
      <w:numFmt w:val="lowerLetter"/>
      <w:lvlText w:val="%2."/>
      <w:lvlJc w:val="left"/>
      <w:pPr>
        <w:ind w:left="1440" w:hanging="360"/>
      </w:pPr>
    </w:lvl>
    <w:lvl w:ilvl="2" w:tplc="28FA8A8C">
      <w:start w:val="1"/>
      <w:numFmt w:val="lowerRoman"/>
      <w:lvlText w:val="%3."/>
      <w:lvlJc w:val="right"/>
      <w:pPr>
        <w:ind w:left="2160" w:hanging="180"/>
      </w:pPr>
    </w:lvl>
    <w:lvl w:ilvl="3" w:tplc="96CA670E">
      <w:start w:val="1"/>
      <w:numFmt w:val="decimal"/>
      <w:lvlText w:val="%4."/>
      <w:lvlJc w:val="left"/>
      <w:pPr>
        <w:ind w:left="2880" w:hanging="360"/>
      </w:pPr>
    </w:lvl>
    <w:lvl w:ilvl="4" w:tplc="01A806C6">
      <w:start w:val="1"/>
      <w:numFmt w:val="lowerLetter"/>
      <w:lvlText w:val="%5."/>
      <w:lvlJc w:val="left"/>
      <w:pPr>
        <w:ind w:left="3600" w:hanging="360"/>
      </w:pPr>
    </w:lvl>
    <w:lvl w:ilvl="5" w:tplc="22B848C0">
      <w:start w:val="1"/>
      <w:numFmt w:val="lowerRoman"/>
      <w:lvlText w:val="%6."/>
      <w:lvlJc w:val="right"/>
      <w:pPr>
        <w:ind w:left="4320" w:hanging="180"/>
      </w:pPr>
    </w:lvl>
    <w:lvl w:ilvl="6" w:tplc="51FE0904">
      <w:start w:val="1"/>
      <w:numFmt w:val="decimal"/>
      <w:lvlText w:val="%7."/>
      <w:lvlJc w:val="left"/>
      <w:pPr>
        <w:ind w:left="5040" w:hanging="360"/>
      </w:pPr>
    </w:lvl>
    <w:lvl w:ilvl="7" w:tplc="43AECBD0">
      <w:start w:val="1"/>
      <w:numFmt w:val="lowerLetter"/>
      <w:lvlText w:val="%8."/>
      <w:lvlJc w:val="left"/>
      <w:pPr>
        <w:ind w:left="5760" w:hanging="360"/>
      </w:pPr>
    </w:lvl>
    <w:lvl w:ilvl="8" w:tplc="680C0714">
      <w:start w:val="1"/>
      <w:numFmt w:val="lowerRoman"/>
      <w:lvlText w:val="%9."/>
      <w:lvlJc w:val="right"/>
      <w:pPr>
        <w:ind w:left="6480" w:hanging="180"/>
      </w:pPr>
    </w:lvl>
  </w:abstractNum>
  <w:abstractNum w:abstractNumId="15" w15:restartNumberingAfterBreak="0">
    <w:nsid w:val="77106A61"/>
    <w:multiLevelType w:val="hybridMultilevel"/>
    <w:tmpl w:val="99084078"/>
    <w:lvl w:ilvl="0" w:tplc="9A2AD5F4">
      <w:start w:val="1"/>
      <w:numFmt w:val="decimal"/>
      <w:lvlText w:val="%1."/>
      <w:lvlJc w:val="left"/>
      <w:pPr>
        <w:ind w:left="720" w:hanging="360"/>
      </w:pPr>
    </w:lvl>
    <w:lvl w:ilvl="1" w:tplc="99FAAA08">
      <w:start w:val="1"/>
      <w:numFmt w:val="lowerLetter"/>
      <w:lvlText w:val="%2."/>
      <w:lvlJc w:val="left"/>
      <w:pPr>
        <w:ind w:left="1440" w:hanging="360"/>
      </w:pPr>
    </w:lvl>
    <w:lvl w:ilvl="2" w:tplc="8C40E79E">
      <w:start w:val="1"/>
      <w:numFmt w:val="lowerRoman"/>
      <w:lvlText w:val="%3."/>
      <w:lvlJc w:val="right"/>
      <w:pPr>
        <w:ind w:left="2160" w:hanging="180"/>
      </w:pPr>
    </w:lvl>
    <w:lvl w:ilvl="3" w:tplc="37DC672A">
      <w:start w:val="1"/>
      <w:numFmt w:val="decimal"/>
      <w:lvlText w:val="%4."/>
      <w:lvlJc w:val="left"/>
      <w:pPr>
        <w:ind w:left="2880" w:hanging="360"/>
      </w:pPr>
    </w:lvl>
    <w:lvl w:ilvl="4" w:tplc="2B0AABE2">
      <w:start w:val="1"/>
      <w:numFmt w:val="lowerLetter"/>
      <w:lvlText w:val="%5."/>
      <w:lvlJc w:val="left"/>
      <w:pPr>
        <w:ind w:left="3600" w:hanging="360"/>
      </w:pPr>
    </w:lvl>
    <w:lvl w:ilvl="5" w:tplc="88E2EC06">
      <w:start w:val="1"/>
      <w:numFmt w:val="lowerRoman"/>
      <w:lvlText w:val="%6."/>
      <w:lvlJc w:val="right"/>
      <w:pPr>
        <w:ind w:left="4320" w:hanging="180"/>
      </w:pPr>
    </w:lvl>
    <w:lvl w:ilvl="6" w:tplc="2398EDAC">
      <w:start w:val="1"/>
      <w:numFmt w:val="decimal"/>
      <w:lvlText w:val="%7."/>
      <w:lvlJc w:val="left"/>
      <w:pPr>
        <w:ind w:left="5040" w:hanging="360"/>
      </w:pPr>
    </w:lvl>
    <w:lvl w:ilvl="7" w:tplc="7D689472">
      <w:start w:val="1"/>
      <w:numFmt w:val="lowerLetter"/>
      <w:lvlText w:val="%8."/>
      <w:lvlJc w:val="left"/>
      <w:pPr>
        <w:ind w:left="5760" w:hanging="360"/>
      </w:pPr>
    </w:lvl>
    <w:lvl w:ilvl="8" w:tplc="4FB8B8D6">
      <w:start w:val="1"/>
      <w:numFmt w:val="lowerRoman"/>
      <w:lvlText w:val="%9."/>
      <w:lvlJc w:val="right"/>
      <w:pPr>
        <w:ind w:left="6480" w:hanging="180"/>
      </w:pPr>
    </w:lvl>
  </w:abstractNum>
  <w:abstractNum w:abstractNumId="16" w15:restartNumberingAfterBreak="0">
    <w:nsid w:val="77333CA8"/>
    <w:multiLevelType w:val="hybridMultilevel"/>
    <w:tmpl w:val="835CD9A2"/>
    <w:lvl w:ilvl="0" w:tplc="B66E3D98">
      <w:start w:val="1"/>
      <w:numFmt w:val="bullet"/>
      <w:lvlText w:val=""/>
      <w:lvlJc w:val="left"/>
      <w:pPr>
        <w:ind w:left="720" w:hanging="360"/>
      </w:pPr>
      <w:rPr>
        <w:rFonts w:ascii="Symbol" w:hAnsi="Symbol" w:hint="default"/>
      </w:rPr>
    </w:lvl>
    <w:lvl w:ilvl="1" w:tplc="56242C3E">
      <w:start w:val="1"/>
      <w:numFmt w:val="bullet"/>
      <w:lvlText w:val="o"/>
      <w:lvlJc w:val="left"/>
      <w:pPr>
        <w:ind w:left="1440" w:hanging="360"/>
      </w:pPr>
      <w:rPr>
        <w:rFonts w:ascii="Courier New" w:hAnsi="Courier New" w:hint="default"/>
      </w:rPr>
    </w:lvl>
    <w:lvl w:ilvl="2" w:tplc="A6F6DE60">
      <w:start w:val="1"/>
      <w:numFmt w:val="bullet"/>
      <w:lvlText w:val=""/>
      <w:lvlJc w:val="left"/>
      <w:pPr>
        <w:ind w:left="2160" w:hanging="360"/>
      </w:pPr>
      <w:rPr>
        <w:rFonts w:ascii="Wingdings" w:hAnsi="Wingdings" w:hint="default"/>
      </w:rPr>
    </w:lvl>
    <w:lvl w:ilvl="3" w:tplc="8C6800B6">
      <w:start w:val="1"/>
      <w:numFmt w:val="bullet"/>
      <w:lvlText w:val=""/>
      <w:lvlJc w:val="left"/>
      <w:pPr>
        <w:ind w:left="2880" w:hanging="360"/>
      </w:pPr>
      <w:rPr>
        <w:rFonts w:ascii="Symbol" w:hAnsi="Symbol" w:hint="default"/>
      </w:rPr>
    </w:lvl>
    <w:lvl w:ilvl="4" w:tplc="9AF2D3F2">
      <w:start w:val="1"/>
      <w:numFmt w:val="bullet"/>
      <w:lvlText w:val="o"/>
      <w:lvlJc w:val="left"/>
      <w:pPr>
        <w:ind w:left="3600" w:hanging="360"/>
      </w:pPr>
      <w:rPr>
        <w:rFonts w:ascii="Courier New" w:hAnsi="Courier New" w:hint="default"/>
      </w:rPr>
    </w:lvl>
    <w:lvl w:ilvl="5" w:tplc="98B6F268">
      <w:start w:val="1"/>
      <w:numFmt w:val="bullet"/>
      <w:lvlText w:val=""/>
      <w:lvlJc w:val="left"/>
      <w:pPr>
        <w:ind w:left="4320" w:hanging="360"/>
      </w:pPr>
      <w:rPr>
        <w:rFonts w:ascii="Wingdings" w:hAnsi="Wingdings" w:hint="default"/>
      </w:rPr>
    </w:lvl>
    <w:lvl w:ilvl="6" w:tplc="31C0E7D0">
      <w:start w:val="1"/>
      <w:numFmt w:val="bullet"/>
      <w:lvlText w:val=""/>
      <w:lvlJc w:val="left"/>
      <w:pPr>
        <w:ind w:left="5040" w:hanging="360"/>
      </w:pPr>
      <w:rPr>
        <w:rFonts w:ascii="Symbol" w:hAnsi="Symbol" w:hint="default"/>
      </w:rPr>
    </w:lvl>
    <w:lvl w:ilvl="7" w:tplc="B7000596">
      <w:start w:val="1"/>
      <w:numFmt w:val="bullet"/>
      <w:lvlText w:val="o"/>
      <w:lvlJc w:val="left"/>
      <w:pPr>
        <w:ind w:left="5760" w:hanging="360"/>
      </w:pPr>
      <w:rPr>
        <w:rFonts w:ascii="Courier New" w:hAnsi="Courier New" w:hint="default"/>
      </w:rPr>
    </w:lvl>
    <w:lvl w:ilvl="8" w:tplc="C02A7E1C">
      <w:start w:val="1"/>
      <w:numFmt w:val="bullet"/>
      <w:lvlText w:val=""/>
      <w:lvlJc w:val="left"/>
      <w:pPr>
        <w:ind w:left="6480" w:hanging="360"/>
      </w:pPr>
      <w:rPr>
        <w:rFonts w:ascii="Wingdings" w:hAnsi="Wingdings" w:hint="default"/>
      </w:rPr>
    </w:lvl>
  </w:abstractNum>
  <w:abstractNum w:abstractNumId="17" w15:restartNumberingAfterBreak="0">
    <w:nsid w:val="78105931"/>
    <w:multiLevelType w:val="hybridMultilevel"/>
    <w:tmpl w:val="EC7C13EC"/>
    <w:lvl w:ilvl="0" w:tplc="C98463A0">
      <w:start w:val="1"/>
      <w:numFmt w:val="decimal"/>
      <w:lvlText w:val="%1."/>
      <w:lvlJc w:val="left"/>
      <w:pPr>
        <w:ind w:left="720" w:hanging="360"/>
      </w:pPr>
    </w:lvl>
    <w:lvl w:ilvl="1" w:tplc="6F7664D4">
      <w:start w:val="1"/>
      <w:numFmt w:val="lowerLetter"/>
      <w:lvlText w:val="%2."/>
      <w:lvlJc w:val="left"/>
      <w:pPr>
        <w:ind w:left="1440" w:hanging="360"/>
      </w:pPr>
    </w:lvl>
    <w:lvl w:ilvl="2" w:tplc="8C90EE8E">
      <w:start w:val="1"/>
      <w:numFmt w:val="lowerRoman"/>
      <w:lvlText w:val="%3."/>
      <w:lvlJc w:val="right"/>
      <w:pPr>
        <w:ind w:left="2160" w:hanging="180"/>
      </w:pPr>
    </w:lvl>
    <w:lvl w:ilvl="3" w:tplc="6994E860">
      <w:start w:val="1"/>
      <w:numFmt w:val="decimal"/>
      <w:lvlText w:val="%4."/>
      <w:lvlJc w:val="left"/>
      <w:pPr>
        <w:ind w:left="2880" w:hanging="360"/>
      </w:pPr>
    </w:lvl>
    <w:lvl w:ilvl="4" w:tplc="4FDAC078">
      <w:start w:val="1"/>
      <w:numFmt w:val="lowerLetter"/>
      <w:lvlText w:val="%5."/>
      <w:lvlJc w:val="left"/>
      <w:pPr>
        <w:ind w:left="3600" w:hanging="360"/>
      </w:pPr>
    </w:lvl>
    <w:lvl w:ilvl="5" w:tplc="71B45F74">
      <w:start w:val="1"/>
      <w:numFmt w:val="lowerRoman"/>
      <w:lvlText w:val="%6."/>
      <w:lvlJc w:val="right"/>
      <w:pPr>
        <w:ind w:left="4320" w:hanging="180"/>
      </w:pPr>
    </w:lvl>
    <w:lvl w:ilvl="6" w:tplc="42FC4B16">
      <w:start w:val="1"/>
      <w:numFmt w:val="decimal"/>
      <w:lvlText w:val="%7."/>
      <w:lvlJc w:val="left"/>
      <w:pPr>
        <w:ind w:left="5040" w:hanging="360"/>
      </w:pPr>
    </w:lvl>
    <w:lvl w:ilvl="7" w:tplc="DE726D40">
      <w:start w:val="1"/>
      <w:numFmt w:val="lowerLetter"/>
      <w:lvlText w:val="%8."/>
      <w:lvlJc w:val="left"/>
      <w:pPr>
        <w:ind w:left="5760" w:hanging="360"/>
      </w:pPr>
    </w:lvl>
    <w:lvl w:ilvl="8" w:tplc="AA9E199E">
      <w:start w:val="1"/>
      <w:numFmt w:val="lowerRoman"/>
      <w:lvlText w:val="%9."/>
      <w:lvlJc w:val="right"/>
      <w:pPr>
        <w:ind w:left="6480" w:hanging="180"/>
      </w:pPr>
    </w:lvl>
  </w:abstractNum>
  <w:abstractNum w:abstractNumId="18" w15:restartNumberingAfterBreak="0">
    <w:nsid w:val="7FE66560"/>
    <w:multiLevelType w:val="hybridMultilevel"/>
    <w:tmpl w:val="C386A860"/>
    <w:lvl w:ilvl="0" w:tplc="EC4E1CDE">
      <w:start w:val="1"/>
      <w:numFmt w:val="decimal"/>
      <w:lvlText w:val="%1."/>
      <w:lvlJc w:val="left"/>
      <w:pPr>
        <w:ind w:left="720" w:hanging="360"/>
      </w:pPr>
    </w:lvl>
    <w:lvl w:ilvl="1" w:tplc="F834926C">
      <w:start w:val="1"/>
      <w:numFmt w:val="lowerLetter"/>
      <w:lvlText w:val="%2."/>
      <w:lvlJc w:val="left"/>
      <w:pPr>
        <w:ind w:left="1440" w:hanging="360"/>
      </w:pPr>
    </w:lvl>
    <w:lvl w:ilvl="2" w:tplc="A1827852">
      <w:start w:val="1"/>
      <w:numFmt w:val="lowerRoman"/>
      <w:lvlText w:val="%3."/>
      <w:lvlJc w:val="right"/>
      <w:pPr>
        <w:ind w:left="2160" w:hanging="180"/>
      </w:pPr>
    </w:lvl>
    <w:lvl w:ilvl="3" w:tplc="6CC41868">
      <w:start w:val="1"/>
      <w:numFmt w:val="decimal"/>
      <w:lvlText w:val="%4."/>
      <w:lvlJc w:val="left"/>
      <w:pPr>
        <w:ind w:left="2880" w:hanging="360"/>
      </w:pPr>
    </w:lvl>
    <w:lvl w:ilvl="4" w:tplc="D472BA50">
      <w:start w:val="1"/>
      <w:numFmt w:val="lowerLetter"/>
      <w:lvlText w:val="%5."/>
      <w:lvlJc w:val="left"/>
      <w:pPr>
        <w:ind w:left="3600" w:hanging="360"/>
      </w:pPr>
    </w:lvl>
    <w:lvl w:ilvl="5" w:tplc="FE70BF06">
      <w:start w:val="1"/>
      <w:numFmt w:val="lowerRoman"/>
      <w:lvlText w:val="%6."/>
      <w:lvlJc w:val="right"/>
      <w:pPr>
        <w:ind w:left="4320" w:hanging="180"/>
      </w:pPr>
    </w:lvl>
    <w:lvl w:ilvl="6" w:tplc="E62E2F16">
      <w:start w:val="1"/>
      <w:numFmt w:val="decimal"/>
      <w:lvlText w:val="%7."/>
      <w:lvlJc w:val="left"/>
      <w:pPr>
        <w:ind w:left="5040" w:hanging="360"/>
      </w:pPr>
    </w:lvl>
    <w:lvl w:ilvl="7" w:tplc="E26A97AE">
      <w:start w:val="1"/>
      <w:numFmt w:val="lowerLetter"/>
      <w:lvlText w:val="%8."/>
      <w:lvlJc w:val="left"/>
      <w:pPr>
        <w:ind w:left="5760" w:hanging="360"/>
      </w:pPr>
    </w:lvl>
    <w:lvl w:ilvl="8" w:tplc="7D92CF16">
      <w:start w:val="1"/>
      <w:numFmt w:val="lowerRoman"/>
      <w:lvlText w:val="%9."/>
      <w:lvlJc w:val="right"/>
      <w:pPr>
        <w:ind w:left="6480" w:hanging="180"/>
      </w:pPr>
    </w:lvl>
  </w:abstractNum>
  <w:num w:numId="1" w16cid:durableId="879168947">
    <w:abstractNumId w:val="2"/>
  </w:num>
  <w:num w:numId="2" w16cid:durableId="1807510502">
    <w:abstractNumId w:val="7"/>
  </w:num>
  <w:num w:numId="3" w16cid:durableId="1014114783">
    <w:abstractNumId w:val="16"/>
  </w:num>
  <w:num w:numId="4" w16cid:durableId="1718965401">
    <w:abstractNumId w:val="12"/>
  </w:num>
  <w:num w:numId="5" w16cid:durableId="1080368284">
    <w:abstractNumId w:val="17"/>
  </w:num>
  <w:num w:numId="6" w16cid:durableId="1060176739">
    <w:abstractNumId w:val="0"/>
  </w:num>
  <w:num w:numId="7" w16cid:durableId="645889771">
    <w:abstractNumId w:val="9"/>
  </w:num>
  <w:num w:numId="8" w16cid:durableId="256980822">
    <w:abstractNumId w:val="8"/>
  </w:num>
  <w:num w:numId="9" w16cid:durableId="973681156">
    <w:abstractNumId w:val="4"/>
  </w:num>
  <w:num w:numId="10" w16cid:durableId="1937321179">
    <w:abstractNumId w:val="5"/>
  </w:num>
  <w:num w:numId="11" w16cid:durableId="1448086104">
    <w:abstractNumId w:val="13"/>
  </w:num>
  <w:num w:numId="12" w16cid:durableId="582448844">
    <w:abstractNumId w:val="3"/>
  </w:num>
  <w:num w:numId="13" w16cid:durableId="1907064554">
    <w:abstractNumId w:val="15"/>
  </w:num>
  <w:num w:numId="14" w16cid:durableId="1552811495">
    <w:abstractNumId w:val="6"/>
  </w:num>
  <w:num w:numId="15" w16cid:durableId="1053233688">
    <w:abstractNumId w:val="18"/>
  </w:num>
  <w:num w:numId="16" w16cid:durableId="634718658">
    <w:abstractNumId w:val="10"/>
  </w:num>
  <w:num w:numId="17" w16cid:durableId="1527135039">
    <w:abstractNumId w:val="14"/>
  </w:num>
  <w:num w:numId="18" w16cid:durableId="1432579214">
    <w:abstractNumId w:val="11"/>
  </w:num>
  <w:num w:numId="19" w16cid:durableId="1944415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7ADEE96"/>
    <w:rsid w:val="00053E89"/>
    <w:rsid w:val="0017775C"/>
    <w:rsid w:val="001B1806"/>
    <w:rsid w:val="002A55EC"/>
    <w:rsid w:val="003B105E"/>
    <w:rsid w:val="005747C8"/>
    <w:rsid w:val="006B3387"/>
    <w:rsid w:val="0085401B"/>
    <w:rsid w:val="008E15D1"/>
    <w:rsid w:val="00912511"/>
    <w:rsid w:val="009A64F0"/>
    <w:rsid w:val="00D23F72"/>
    <w:rsid w:val="00D60820"/>
    <w:rsid w:val="00D73203"/>
    <w:rsid w:val="00D92850"/>
    <w:rsid w:val="00DC780F"/>
    <w:rsid w:val="13F5D23B"/>
    <w:rsid w:val="1BF40906"/>
    <w:rsid w:val="4C07EFA2"/>
    <w:rsid w:val="57ADEE96"/>
    <w:rsid w:val="57DA2B04"/>
    <w:rsid w:val="60BE22E2"/>
    <w:rsid w:val="724D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6C23"/>
  <w15:docId w15:val="{272B1B36-37CA-4E46-AA35-3F5FAA0B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D73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Sieler Jr</dc:creator>
  <cp:keywords/>
  <dc:description/>
  <cp:lastModifiedBy>Sieler Jr, Michael James</cp:lastModifiedBy>
  <cp:revision>6</cp:revision>
  <dcterms:created xsi:type="dcterms:W3CDTF">2022-08-01T18:21:00Z</dcterms:created>
  <dcterms:modified xsi:type="dcterms:W3CDTF">2022-08-08T19:26:00Z</dcterms:modified>
</cp:coreProperties>
</file>