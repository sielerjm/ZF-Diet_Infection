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8F42" w14:textId="3B04E5B9" w:rsidR="00104C83" w:rsidRDefault="00910E73">
      <w:r>
        <w:t xml:space="preserve">Diet Infection Study – </w:t>
      </w:r>
      <w:r w:rsidR="001605C0">
        <w:t xml:space="preserve">Section </w:t>
      </w:r>
      <w:r>
        <w:t>Summaries</w:t>
      </w:r>
    </w:p>
    <w:p w14:paraId="40CF33B0" w14:textId="77777777" w:rsidR="00B608B8" w:rsidRDefault="00B608B8" w:rsidP="001605C0">
      <w:pPr>
        <w:rPr>
          <w:rFonts w:ascii="Calibri" w:eastAsia="Calibri" w:hAnsi="Calibri" w:cs="Calibri"/>
          <w:color w:val="000000" w:themeColor="text1"/>
        </w:rPr>
      </w:pPr>
    </w:p>
    <w:p w14:paraId="4261E9F8" w14:textId="440CE1A4" w:rsidR="001605C0" w:rsidRPr="00C4468F" w:rsidRDefault="001605C0" w:rsidP="00C4468F">
      <w:pPr>
        <w:pStyle w:val="ListParagraph"/>
        <w:numPr>
          <w:ilvl w:val="0"/>
          <w:numId w:val="1"/>
        </w:numPr>
        <w:rPr>
          <w:rFonts w:ascii="Calibri" w:eastAsia="Calibri" w:hAnsi="Calibri" w:cs="Calibri"/>
          <w:b/>
          <w:bCs/>
          <w:color w:val="000000" w:themeColor="text1"/>
        </w:rPr>
      </w:pPr>
      <w:commentRangeStart w:id="0"/>
      <w:r w:rsidRPr="00C4468F">
        <w:rPr>
          <w:rFonts w:ascii="Calibri" w:eastAsia="Calibri" w:hAnsi="Calibri" w:cs="Calibri"/>
          <w:b/>
          <w:bCs/>
          <w:color w:val="000000" w:themeColor="text1"/>
        </w:rPr>
        <w:t>Diet differentially influences physiology and gut microbiome</w:t>
      </w:r>
      <w:commentRangeEnd w:id="0"/>
      <w:r w:rsidR="00B608B8">
        <w:rPr>
          <w:rStyle w:val="CommentReference"/>
        </w:rPr>
        <w:commentReference w:id="0"/>
      </w:r>
    </w:p>
    <w:p w14:paraId="283F8429" w14:textId="77777777" w:rsidR="001605C0" w:rsidRDefault="001605C0" w:rsidP="00910E73">
      <w:pPr>
        <w:rPr>
          <w:rFonts w:eastAsiaTheme="minorEastAsia"/>
        </w:rPr>
      </w:pPr>
    </w:p>
    <w:p w14:paraId="3F640FB2" w14:textId="05B08267" w:rsidR="008B38C2" w:rsidRDefault="00910E73" w:rsidP="00910E73">
      <w:pPr>
        <w:rPr>
          <w:rFonts w:eastAsiaTheme="minorEastAsia"/>
        </w:rPr>
      </w:pPr>
      <w:r w:rsidRPr="009227AD">
        <w:rPr>
          <w:rFonts w:eastAsiaTheme="minorEastAsia"/>
        </w:rPr>
        <w:t xml:space="preserve">Despite </w:t>
      </w:r>
      <w:r>
        <w:rPr>
          <w:rFonts w:eastAsiaTheme="minorEastAsia"/>
        </w:rPr>
        <w:t>Zebrafish’s</w:t>
      </w:r>
      <w:r w:rsidRPr="009227AD">
        <w:rPr>
          <w:rFonts w:eastAsiaTheme="minorEastAsia"/>
        </w:rPr>
        <w:t xml:space="preserve"> long-established importance as a model organism and their increasing use in microbiome targeted studies, </w:t>
      </w:r>
      <w:del w:id="1" w:author="Sieler Jr, Michael James" w:date="2022-07-21T16:39:00Z">
        <w:r w:rsidRPr="009227AD" w:rsidDel="00C77B97">
          <w:rPr>
            <w:rFonts w:eastAsiaTheme="minorEastAsia"/>
          </w:rPr>
          <w:delText>there remain</w:delText>
        </w:r>
      </w:del>
      <w:del w:id="2" w:author="Sieler Jr, Michael James" w:date="2022-07-21T16:36:00Z">
        <w:r w:rsidRPr="009227AD" w:rsidDel="00C77B97">
          <w:rPr>
            <w:rFonts w:eastAsiaTheme="minorEastAsia"/>
          </w:rPr>
          <w:delText xml:space="preserve">s some </w:delText>
        </w:r>
      </w:del>
      <w:r w:rsidRPr="009227AD">
        <w:rPr>
          <w:rFonts w:eastAsiaTheme="minorEastAsia"/>
        </w:rPr>
        <w:t xml:space="preserve">key </w:t>
      </w:r>
      <w:del w:id="3" w:author="Sieler Jr, Michael James" w:date="2022-07-21T16:39:00Z">
        <w:r w:rsidRPr="009227AD" w:rsidDel="00C77B97">
          <w:rPr>
            <w:rFonts w:eastAsiaTheme="minorEastAsia"/>
          </w:rPr>
          <w:delText>gaps in knowledge</w:delText>
        </w:r>
      </w:del>
      <w:ins w:id="4" w:author="Sieler Jr, Michael James" w:date="2022-07-21T16:39:00Z">
        <w:r w:rsidR="00C77B97">
          <w:rPr>
            <w:rFonts w:eastAsiaTheme="minorEastAsia"/>
          </w:rPr>
          <w:t>kn</w:t>
        </w:r>
      </w:ins>
      <w:ins w:id="5" w:author="Sieler Jr, Michael James" w:date="2022-07-21T16:40:00Z">
        <w:r w:rsidR="00C77B97">
          <w:rPr>
            <w:rFonts w:eastAsiaTheme="minorEastAsia"/>
          </w:rPr>
          <w:t>owledge gaps remain</w:t>
        </w:r>
      </w:ins>
      <w:r w:rsidRPr="009227AD">
        <w:rPr>
          <w:rFonts w:eastAsiaTheme="minorEastAsia"/>
        </w:rPr>
        <w:t xml:space="preserve"> about</w:t>
      </w:r>
      <w:r>
        <w:rPr>
          <w:rFonts w:eastAsiaTheme="minorEastAsia"/>
        </w:rPr>
        <w:t xml:space="preserve"> how diet influences their microbiome and </w:t>
      </w:r>
      <w:ins w:id="6" w:author="Sieler Jr, Michael James" w:date="2022-07-21T16:41:00Z">
        <w:r w:rsidR="006565B1">
          <w:rPr>
            <w:rFonts w:eastAsiaTheme="minorEastAsia"/>
          </w:rPr>
          <w:t>body condition</w:t>
        </w:r>
      </w:ins>
      <w:ins w:id="7" w:author="Sieler Jr, Michael James" w:date="2022-07-21T16:46:00Z">
        <w:r w:rsidR="0082677F">
          <w:rPr>
            <w:rFonts w:eastAsiaTheme="minorEastAsia"/>
          </w:rPr>
          <w:t>, a general measure of physiology</w:t>
        </w:r>
      </w:ins>
      <w:del w:id="8" w:author="Sieler Jr, Michael James" w:date="2022-07-21T16:40:00Z">
        <w:r w:rsidDel="00C77B97">
          <w:rPr>
            <w:rFonts w:eastAsiaTheme="minorEastAsia"/>
          </w:rPr>
          <w:delText>physiology</w:delText>
        </w:r>
      </w:del>
      <w:r>
        <w:rPr>
          <w:rFonts w:eastAsiaTheme="minorEastAsia"/>
        </w:rPr>
        <w:t>.</w:t>
      </w:r>
      <w:r w:rsidR="008B38C2">
        <w:rPr>
          <w:rFonts w:eastAsiaTheme="minorEastAsia"/>
        </w:rPr>
        <w:t xml:space="preserve"> In contrast to </w:t>
      </w:r>
      <w:del w:id="9" w:author="Sieler Jr, Michael James" w:date="2022-07-21T16:36:00Z">
        <w:r w:rsidR="008B38C2" w:rsidDel="00C77B97">
          <w:rPr>
            <w:rFonts w:eastAsiaTheme="minorEastAsia"/>
          </w:rPr>
          <w:delText xml:space="preserve">other model systems, such as </w:delText>
        </w:r>
      </w:del>
      <w:r w:rsidR="008B38C2">
        <w:rPr>
          <w:rFonts w:eastAsiaTheme="minorEastAsia"/>
        </w:rPr>
        <w:t>mice, zebrafish do not have a standard reference diet.</w:t>
      </w:r>
      <w:r w:rsidR="00D0108D">
        <w:rPr>
          <w:rFonts w:eastAsiaTheme="minorEastAsia"/>
        </w:rPr>
        <w:t xml:space="preserve"> Differences in husbandry choices involving diet </w:t>
      </w:r>
      <w:del w:id="10" w:author="Sieler Jr, Michael James" w:date="2022-07-21T16:40:00Z">
        <w:r w:rsidR="009E2B66" w:rsidDel="00C77B97">
          <w:rPr>
            <w:rFonts w:eastAsiaTheme="minorEastAsia"/>
          </w:rPr>
          <w:delText>can</w:delText>
        </w:r>
        <w:r w:rsidR="00D0108D" w:rsidDel="00C77B97">
          <w:rPr>
            <w:rFonts w:eastAsiaTheme="minorEastAsia"/>
          </w:rPr>
          <w:delText xml:space="preserve"> </w:delText>
        </w:r>
      </w:del>
      <w:r w:rsidR="00D0108D">
        <w:rPr>
          <w:rFonts w:eastAsiaTheme="minorEastAsia"/>
        </w:rPr>
        <w:t xml:space="preserve">induce </w:t>
      </w:r>
      <w:del w:id="11" w:author="Sieler Jr, Michael James" w:date="2022-07-21T16:40:00Z">
        <w:r w:rsidR="00D0108D" w:rsidDel="00C77B97">
          <w:rPr>
            <w:rFonts w:eastAsiaTheme="minorEastAsia"/>
          </w:rPr>
          <w:delText xml:space="preserve">in </w:delText>
        </w:r>
      </w:del>
      <w:r w:rsidR="00D0108D">
        <w:rPr>
          <w:rFonts w:eastAsiaTheme="minorEastAsia"/>
        </w:rPr>
        <w:t>variation in study outcomes and challenge efforts to compare results across studies.</w:t>
      </w:r>
      <w:r w:rsidR="00101D4B">
        <w:rPr>
          <w:rFonts w:eastAsiaTheme="minorEastAsia"/>
        </w:rPr>
        <w:t xml:space="preserve"> </w:t>
      </w:r>
      <w:r w:rsidR="00D0108D">
        <w:rPr>
          <w:rFonts w:eastAsiaTheme="minorEastAsia"/>
        </w:rPr>
        <w:t>Zebrafish fed different</w:t>
      </w:r>
      <w:r w:rsidR="009E2B66">
        <w:rPr>
          <w:rFonts w:eastAsiaTheme="minorEastAsia"/>
        </w:rPr>
        <w:t xml:space="preserve"> commercial and</w:t>
      </w:r>
      <w:r w:rsidR="00D0108D">
        <w:rPr>
          <w:rFonts w:eastAsiaTheme="minorEastAsia"/>
        </w:rPr>
        <w:t xml:space="preserve"> laboratory diets </w:t>
      </w:r>
      <w:r w:rsidR="009E2B66">
        <w:rPr>
          <w:rFonts w:eastAsiaTheme="minorEastAsia"/>
        </w:rPr>
        <w:t>resulted in different body condition outcomes</w:t>
      </w:r>
      <w:r w:rsidR="00D0108D">
        <w:rPr>
          <w:rFonts w:eastAsiaTheme="minorEastAsia"/>
        </w:rPr>
        <w:t>.</w:t>
      </w:r>
      <w:r w:rsidR="009E2B66">
        <w:rPr>
          <w:rFonts w:eastAsiaTheme="minorEastAsia"/>
        </w:rPr>
        <w:t xml:space="preserve"> Moreover, fish fed a high versus low-fat diet manifested distinct gut microbiome communities.</w:t>
      </w:r>
      <w:r w:rsidR="00101D4B">
        <w:rPr>
          <w:rFonts w:eastAsiaTheme="minorEastAsia"/>
        </w:rPr>
        <w:t xml:space="preserve"> </w:t>
      </w:r>
      <w:r w:rsidR="00B608B8">
        <w:rPr>
          <w:rFonts w:eastAsiaTheme="minorEastAsia"/>
        </w:rPr>
        <w:t>However, what is not known</w:t>
      </w:r>
      <w:ins w:id="12" w:author="Sieler Jr, Michael James" w:date="2022-07-21T16:42:00Z">
        <w:r w:rsidR="006565B1">
          <w:rPr>
            <w:rFonts w:eastAsiaTheme="minorEastAsia"/>
          </w:rPr>
          <w:t xml:space="preserve"> is</w:t>
        </w:r>
      </w:ins>
      <w:r w:rsidR="00B608B8">
        <w:rPr>
          <w:rFonts w:eastAsiaTheme="minorEastAsia"/>
        </w:rPr>
        <w:t xml:space="preserve"> if zebrafish gut microbiome communities differ between commonly used laboratory diets. </w:t>
      </w:r>
      <w:r>
        <w:rPr>
          <w:rFonts w:eastAsiaTheme="minorEastAsia"/>
        </w:rPr>
        <w:t xml:space="preserve">Here, we assessed </w:t>
      </w:r>
      <w:del w:id="13" w:author="Sieler Jr, Michael James" w:date="2022-07-21T16:43:00Z">
        <w:r w:rsidDel="006565B1">
          <w:rPr>
            <w:rFonts w:eastAsiaTheme="minorEastAsia"/>
          </w:rPr>
          <w:delText xml:space="preserve">how </w:delText>
        </w:r>
      </w:del>
      <w:ins w:id="14" w:author="Sieler Jr, Michael James" w:date="2022-07-21T16:43:00Z">
        <w:r w:rsidR="006565B1">
          <w:rPr>
            <w:rFonts w:eastAsiaTheme="minorEastAsia"/>
          </w:rPr>
          <w:t xml:space="preserve">whether </w:t>
        </w:r>
      </w:ins>
      <w:r>
        <w:rPr>
          <w:rFonts w:eastAsiaTheme="minorEastAsia"/>
        </w:rPr>
        <w:t xml:space="preserve">different common laboratory diets influenced zebrafish’s gut microbiomes and </w:t>
      </w:r>
      <w:del w:id="15" w:author="Sieler Jr, Michael James" w:date="2022-07-21T16:43:00Z">
        <w:r w:rsidDel="006565B1">
          <w:rPr>
            <w:rFonts w:eastAsiaTheme="minorEastAsia"/>
          </w:rPr>
          <w:delText>physiology</w:delText>
        </w:r>
      </w:del>
      <w:ins w:id="16" w:author="Sieler Jr, Michael James" w:date="2022-07-21T16:46:00Z">
        <w:r w:rsidR="0082677F">
          <w:rPr>
            <w:rFonts w:eastAsiaTheme="minorEastAsia"/>
          </w:rPr>
          <w:t>physiology</w:t>
        </w:r>
      </w:ins>
      <w:r>
        <w:rPr>
          <w:rFonts w:eastAsiaTheme="minorEastAsia"/>
        </w:rPr>
        <w:t xml:space="preserve">. </w:t>
      </w:r>
    </w:p>
    <w:p w14:paraId="2B78A1BF" w14:textId="77777777" w:rsidR="008B38C2" w:rsidRDefault="008B38C2" w:rsidP="00910E73">
      <w:pPr>
        <w:rPr>
          <w:rFonts w:eastAsiaTheme="minorEastAsia"/>
        </w:rPr>
      </w:pPr>
    </w:p>
    <w:p w14:paraId="37F4D158" w14:textId="4DE2BE94" w:rsidR="00910E73" w:rsidRDefault="00910E73" w:rsidP="00910E73">
      <w:pPr>
        <w:rPr>
          <w:rFonts w:eastAsiaTheme="minorEastAsia"/>
        </w:rPr>
      </w:pPr>
      <w:r>
        <w:rPr>
          <w:rFonts w:eastAsiaTheme="minorEastAsia"/>
        </w:rPr>
        <w:t xml:space="preserve">We found </w:t>
      </w:r>
      <w:del w:id="17" w:author="Sieler Jr, Michael James" w:date="2022-07-21T16:45:00Z">
        <w:r w:rsidDel="00DC3A35">
          <w:rPr>
            <w:rFonts w:eastAsiaTheme="minorEastAsia"/>
          </w:rPr>
          <w:delText xml:space="preserve">that </w:delText>
        </w:r>
      </w:del>
      <w:r>
        <w:rPr>
          <w:rFonts w:eastAsiaTheme="minorEastAsia"/>
        </w:rPr>
        <w:t>diet differentially influences physiology and the gut microbiome.</w:t>
      </w:r>
      <w:r w:rsidR="008B38C2">
        <w:rPr>
          <w:rFonts w:eastAsiaTheme="minorEastAsia"/>
        </w:rPr>
        <w:t xml:space="preserve"> </w:t>
      </w:r>
      <w:r>
        <w:rPr>
          <w:rFonts w:eastAsiaTheme="minorEastAsia"/>
        </w:rPr>
        <w:t>Fish fed ZIRC diet are heavier and have higher body condition scores compared to the Watts and the Gemma diets. ZIRC fed fish had higher microbiome diversity, indicating higher numbers of unique taxa. Diet also resulted in distinct microbial communities. Together, these results demonstrate that husbandry practices involving diet play a role in the structure of the gut microbiome, and suggest that researchers using zebrafish as a model system should consider diet as a factor in their studies.</w:t>
      </w:r>
    </w:p>
    <w:p w14:paraId="3364659F" w14:textId="2D9B656C" w:rsidR="00910E73" w:rsidRDefault="00910E73" w:rsidP="00910E73">
      <w:pPr>
        <w:rPr>
          <w:rFonts w:eastAsiaTheme="minorEastAsia"/>
        </w:rPr>
      </w:pPr>
    </w:p>
    <w:p w14:paraId="0A619B4F" w14:textId="77777777" w:rsidR="008449C2" w:rsidRDefault="008449C2" w:rsidP="00910E73">
      <w:pPr>
        <w:rPr>
          <w:rFonts w:eastAsiaTheme="minorEastAsia"/>
        </w:rPr>
      </w:pPr>
    </w:p>
    <w:p w14:paraId="2C67DA90" w14:textId="77777777" w:rsidR="001605C0" w:rsidRDefault="001605C0">
      <w:pPr>
        <w:rPr>
          <w:rFonts w:eastAsiaTheme="minorEastAsia"/>
        </w:rPr>
      </w:pPr>
      <w:r>
        <w:rPr>
          <w:rFonts w:eastAsiaTheme="minorEastAsia"/>
        </w:rPr>
        <w:br w:type="page"/>
      </w:r>
    </w:p>
    <w:p w14:paraId="789AC940" w14:textId="1CACA4F5" w:rsidR="001605C0" w:rsidRPr="00C4468F" w:rsidRDefault="001605C0" w:rsidP="00C4468F">
      <w:pPr>
        <w:pStyle w:val="ListParagraph"/>
        <w:numPr>
          <w:ilvl w:val="0"/>
          <w:numId w:val="1"/>
        </w:numPr>
        <w:rPr>
          <w:rFonts w:ascii="Calibri" w:eastAsia="Calibri" w:hAnsi="Calibri" w:cs="Calibri"/>
          <w:b/>
          <w:bCs/>
          <w:color w:val="000000" w:themeColor="text1"/>
        </w:rPr>
      </w:pPr>
      <w:commentRangeStart w:id="18"/>
      <w:r w:rsidRPr="00C4468F">
        <w:rPr>
          <w:rFonts w:ascii="Calibri" w:eastAsia="Calibri" w:hAnsi="Calibri" w:cs="Calibri"/>
          <w:b/>
          <w:bCs/>
          <w:color w:val="000000" w:themeColor="text1"/>
        </w:rPr>
        <w:lastRenderedPageBreak/>
        <w:t>Diet impacts the successional development of the zebrafish gut microbiome</w:t>
      </w:r>
      <w:commentRangeEnd w:id="18"/>
      <w:r w:rsidR="00B608B8">
        <w:rPr>
          <w:rStyle w:val="CommentReference"/>
        </w:rPr>
        <w:commentReference w:id="18"/>
      </w:r>
    </w:p>
    <w:p w14:paraId="21028451" w14:textId="77777777" w:rsidR="001605C0" w:rsidRDefault="001605C0" w:rsidP="00910E73">
      <w:pPr>
        <w:rPr>
          <w:rFonts w:eastAsiaTheme="minorEastAsia"/>
        </w:rPr>
      </w:pPr>
    </w:p>
    <w:p w14:paraId="5DC96E84" w14:textId="2C8C9349" w:rsidR="003A19DD" w:rsidRDefault="00C50573" w:rsidP="00910E73">
      <w:pPr>
        <w:rPr>
          <w:ins w:id="19" w:author="Sieler Jr, Michael James" w:date="2022-07-21T17:04:00Z"/>
          <w:rFonts w:eastAsiaTheme="minorEastAsia"/>
        </w:rPr>
      </w:pPr>
      <w:r>
        <w:rPr>
          <w:rFonts w:eastAsiaTheme="minorEastAsia"/>
        </w:rPr>
        <w:t xml:space="preserve">Zebrafish are </w:t>
      </w:r>
      <w:r w:rsidR="0036767B">
        <w:rPr>
          <w:rFonts w:eastAsiaTheme="minorEastAsia"/>
        </w:rPr>
        <w:t xml:space="preserve">developmentally </w:t>
      </w:r>
      <w:r>
        <w:rPr>
          <w:rFonts w:eastAsiaTheme="minorEastAsia"/>
        </w:rPr>
        <w:t>considered</w:t>
      </w:r>
      <w:r w:rsidR="008B38C2">
        <w:rPr>
          <w:rFonts w:eastAsiaTheme="minorEastAsia"/>
        </w:rPr>
        <w:t xml:space="preserve"> </w:t>
      </w:r>
      <w:r>
        <w:rPr>
          <w:rFonts w:eastAsiaTheme="minorEastAsia"/>
        </w:rPr>
        <w:t xml:space="preserve">adults by 3 months of age, but </w:t>
      </w:r>
      <w:r w:rsidR="008B38C2">
        <w:rPr>
          <w:rFonts w:eastAsiaTheme="minorEastAsia"/>
        </w:rPr>
        <w:t xml:space="preserve">they continue to grow in weight and length. Additionally, </w:t>
      </w:r>
      <w:del w:id="20" w:author="Sieler Jr, Michael James" w:date="2022-07-21T16:49:00Z">
        <w:r w:rsidR="0036767B" w:rsidDel="0082677F">
          <w:rPr>
            <w:rFonts w:eastAsiaTheme="minorEastAsia"/>
          </w:rPr>
          <w:delText xml:space="preserve">as </w:delText>
        </w:r>
      </w:del>
      <w:r w:rsidR="0036767B">
        <w:rPr>
          <w:rFonts w:eastAsiaTheme="minorEastAsia"/>
        </w:rPr>
        <w:t xml:space="preserve">zebrafish </w:t>
      </w:r>
      <w:del w:id="21" w:author="Sieler Jr, Michael James" w:date="2022-07-21T16:49:00Z">
        <w:r w:rsidR="0036767B" w:rsidDel="0082677F">
          <w:rPr>
            <w:rFonts w:eastAsiaTheme="minorEastAsia"/>
          </w:rPr>
          <w:delText xml:space="preserve">age their </w:delText>
        </w:r>
      </w:del>
      <w:r w:rsidR="0036767B">
        <w:rPr>
          <w:rFonts w:eastAsiaTheme="minorEastAsia"/>
        </w:rPr>
        <w:t xml:space="preserve">microbiomes continue </w:t>
      </w:r>
      <w:r w:rsidR="002647E7">
        <w:rPr>
          <w:rFonts w:eastAsiaTheme="minorEastAsia"/>
        </w:rPr>
        <w:t>to develop</w:t>
      </w:r>
      <w:ins w:id="22" w:author="Sieler Jr, Michael James" w:date="2022-07-21T16:49:00Z">
        <w:r w:rsidR="0082677F">
          <w:rPr>
            <w:rFonts w:eastAsiaTheme="minorEastAsia"/>
          </w:rPr>
          <w:t xml:space="preserve"> as they age</w:t>
        </w:r>
      </w:ins>
      <w:r w:rsidR="00916B49">
        <w:rPr>
          <w:rFonts w:eastAsiaTheme="minorEastAsia"/>
        </w:rPr>
        <w:t xml:space="preserve">. </w:t>
      </w:r>
      <w:ins w:id="23" w:author="Sieler Jr, Michael James" w:date="2022-07-21T17:00:00Z">
        <w:r w:rsidR="0057634F">
          <w:rPr>
            <w:rFonts w:eastAsiaTheme="minorEastAsia"/>
          </w:rPr>
          <w:t>Prior to adulthood</w:t>
        </w:r>
      </w:ins>
      <w:del w:id="24" w:author="Sieler Jr, Michael James" w:date="2022-07-21T17:00:00Z">
        <w:r w:rsidR="002647E7" w:rsidDel="0057634F">
          <w:rPr>
            <w:rFonts w:eastAsiaTheme="minorEastAsia"/>
          </w:rPr>
          <w:delText>During larval and juvenile stages</w:delText>
        </w:r>
      </w:del>
      <w:r w:rsidR="002647E7">
        <w:rPr>
          <w:rFonts w:eastAsiaTheme="minorEastAsia"/>
        </w:rPr>
        <w:t>, zebrafish</w:t>
      </w:r>
      <w:r w:rsidR="008B38C2">
        <w:rPr>
          <w:rFonts w:eastAsiaTheme="minorEastAsia"/>
        </w:rPr>
        <w:t xml:space="preserve"> </w:t>
      </w:r>
      <w:del w:id="25" w:author="Sieler Jr, Michael James" w:date="2022-07-21T17:03:00Z">
        <w:r w:rsidR="008B38C2" w:rsidDel="003A19DD">
          <w:rPr>
            <w:rFonts w:eastAsiaTheme="minorEastAsia"/>
          </w:rPr>
          <w:delText>microbiom</w:delText>
        </w:r>
      </w:del>
      <w:ins w:id="26" w:author="Sieler Jr, Michael James" w:date="2022-07-21T17:03:00Z">
        <w:r w:rsidR="003A19DD">
          <w:rPr>
            <w:rFonts w:eastAsiaTheme="minorEastAsia"/>
          </w:rPr>
          <w:t>microbiome assembly is</w:t>
        </w:r>
      </w:ins>
      <w:del w:id="27" w:author="Sieler Jr, Michael James" w:date="2022-07-21T17:03:00Z">
        <w:r w:rsidR="008B38C2" w:rsidDel="003A19DD">
          <w:rPr>
            <w:rFonts w:eastAsiaTheme="minorEastAsia"/>
          </w:rPr>
          <w:delText>es</w:delText>
        </w:r>
        <w:r w:rsidR="002647E7" w:rsidDel="003A19DD">
          <w:rPr>
            <w:rFonts w:eastAsiaTheme="minorEastAsia"/>
          </w:rPr>
          <w:delText xml:space="preserve"> are</w:delText>
        </w:r>
      </w:del>
      <w:r w:rsidR="002647E7">
        <w:rPr>
          <w:rFonts w:eastAsiaTheme="minorEastAsia"/>
        </w:rPr>
        <w:t xml:space="preserve"> more </w:t>
      </w:r>
      <w:r w:rsidR="008B38C2">
        <w:rPr>
          <w:rFonts w:eastAsiaTheme="minorEastAsia"/>
        </w:rPr>
        <w:t xml:space="preserve">susceptible to </w:t>
      </w:r>
      <w:r w:rsidR="00101D4B">
        <w:rPr>
          <w:rFonts w:eastAsiaTheme="minorEastAsia"/>
        </w:rPr>
        <w:t>environmental influences of drift and dispersal</w:t>
      </w:r>
      <w:r w:rsidR="002647E7">
        <w:rPr>
          <w:rFonts w:eastAsiaTheme="minorEastAsia"/>
        </w:rPr>
        <w:t>, but with age the</w:t>
      </w:r>
      <w:del w:id="28" w:author="Sieler Jr, Michael James" w:date="2022-07-21T16:52:00Z">
        <w:r w:rsidR="002647E7" w:rsidDel="00100F21">
          <w:rPr>
            <w:rFonts w:eastAsiaTheme="minorEastAsia"/>
          </w:rPr>
          <w:delText xml:space="preserve"> effect of these </w:delText>
        </w:r>
      </w:del>
      <w:ins w:id="29" w:author="Sieler Jr, Michael James" w:date="2022-07-21T16:52:00Z">
        <w:r w:rsidR="00100F21">
          <w:rPr>
            <w:rFonts w:eastAsiaTheme="minorEastAsia"/>
          </w:rPr>
          <w:t xml:space="preserve">se </w:t>
        </w:r>
      </w:ins>
      <w:del w:id="30" w:author="Sieler Jr, Michael James" w:date="2022-07-21T16:52:00Z">
        <w:r w:rsidR="002647E7" w:rsidDel="00100F21">
          <w:rPr>
            <w:rFonts w:eastAsiaTheme="minorEastAsia"/>
          </w:rPr>
          <w:delText xml:space="preserve">influences </w:delText>
        </w:r>
      </w:del>
      <w:ins w:id="31" w:author="Sieler Jr, Michael James" w:date="2022-07-21T16:52:00Z">
        <w:r w:rsidR="00100F21">
          <w:rPr>
            <w:rFonts w:eastAsiaTheme="minorEastAsia"/>
          </w:rPr>
          <w:t xml:space="preserve">effects </w:t>
        </w:r>
      </w:ins>
      <w:r w:rsidR="002647E7">
        <w:rPr>
          <w:rFonts w:eastAsiaTheme="minorEastAsia"/>
        </w:rPr>
        <w:t xml:space="preserve">decline. </w:t>
      </w:r>
      <w:del w:id="32" w:author="Sieler Jr, Michael James" w:date="2022-07-21T17:03:00Z">
        <w:r w:rsidR="002647E7" w:rsidDel="003A19DD">
          <w:rPr>
            <w:rFonts w:eastAsiaTheme="minorEastAsia"/>
          </w:rPr>
          <w:delText xml:space="preserve">Throughout </w:delText>
        </w:r>
      </w:del>
      <w:ins w:id="33" w:author="Sieler Jr, Michael James" w:date="2022-07-21T17:03:00Z">
        <w:r w:rsidR="003A19DD">
          <w:rPr>
            <w:rFonts w:eastAsiaTheme="minorEastAsia"/>
          </w:rPr>
          <w:t xml:space="preserve">During </w:t>
        </w:r>
      </w:ins>
      <w:r w:rsidR="002647E7">
        <w:rPr>
          <w:rFonts w:eastAsiaTheme="minorEastAsia"/>
        </w:rPr>
        <w:t>adulthood,</w:t>
      </w:r>
      <w:r w:rsidR="00A8719F">
        <w:rPr>
          <w:rFonts w:eastAsiaTheme="minorEastAsia"/>
        </w:rPr>
        <w:t xml:space="preserve"> </w:t>
      </w:r>
      <w:r w:rsidR="0036767B">
        <w:rPr>
          <w:rFonts w:eastAsiaTheme="minorEastAsia"/>
        </w:rPr>
        <w:t>zebrafish</w:t>
      </w:r>
      <w:r w:rsidR="002647E7">
        <w:rPr>
          <w:rFonts w:eastAsiaTheme="minorEastAsia"/>
        </w:rPr>
        <w:t xml:space="preserve"> microbiomes continue to diversify, but their community compositions will stabilize</w:t>
      </w:r>
      <w:r w:rsidR="00A8719F">
        <w:rPr>
          <w:rFonts w:eastAsiaTheme="minorEastAsia"/>
        </w:rPr>
        <w:t xml:space="preserve">. </w:t>
      </w:r>
      <w:ins w:id="34" w:author="Sieler Jr, Michael James" w:date="2022-07-21T17:04:00Z">
        <w:r w:rsidR="003A19DD">
          <w:rPr>
            <w:rFonts w:eastAsiaTheme="minorEastAsia"/>
          </w:rPr>
          <w:t>To better understand the role of diet on the successional development of zebrafish, we compared body condition scores and gut microbiomes of 3 and 6 month old zebrafish.</w:t>
        </w:r>
      </w:ins>
    </w:p>
    <w:p w14:paraId="3D8E9FD9" w14:textId="38CD8FAE" w:rsidR="00910E73" w:rsidDel="0057634F" w:rsidRDefault="00A8719F" w:rsidP="00910E73">
      <w:pPr>
        <w:rPr>
          <w:del w:id="35" w:author="Sieler Jr, Michael James" w:date="2022-07-21T16:57:00Z"/>
          <w:rFonts w:eastAsiaTheme="minorEastAsia"/>
        </w:rPr>
      </w:pPr>
      <w:del w:id="36" w:author="Sieler Jr, Michael James" w:date="2022-07-21T16:57:00Z">
        <w:r w:rsidDel="0057634F">
          <w:rPr>
            <w:rFonts w:eastAsiaTheme="minorEastAsia"/>
          </w:rPr>
          <w:delText>Given that different diets can differentially influence zebrafish physiology and gut microbiomes, we sought to</w:delText>
        </w:r>
        <w:r w:rsidR="001F630C" w:rsidDel="0057634F">
          <w:rPr>
            <w:rFonts w:eastAsiaTheme="minorEastAsia"/>
          </w:rPr>
          <w:delText xml:space="preserve"> better understand </w:delText>
        </w:r>
        <w:r w:rsidR="008449C2" w:rsidDel="0057634F">
          <w:rPr>
            <w:rFonts w:eastAsiaTheme="minorEastAsia"/>
          </w:rPr>
          <w:delText>whether diet plays a role in the progression of zebrafish physiology and gut microbiome across development</w:delText>
        </w:r>
        <w:r w:rsidR="00C168C9" w:rsidDel="0057634F">
          <w:rPr>
            <w:rFonts w:eastAsiaTheme="minorEastAsia"/>
          </w:rPr>
          <w:delText xml:space="preserve"> by comparing fish</w:delText>
        </w:r>
        <w:r w:rsidR="008449C2" w:rsidDel="0057634F">
          <w:rPr>
            <w:rFonts w:eastAsiaTheme="minorEastAsia"/>
          </w:rPr>
          <w:delText xml:space="preserve"> </w:delText>
        </w:r>
        <w:r w:rsidR="00C168C9" w:rsidDel="0057634F">
          <w:rPr>
            <w:rFonts w:eastAsiaTheme="minorEastAsia"/>
          </w:rPr>
          <w:delText>at</w:delText>
        </w:r>
        <w:r w:rsidR="008449C2" w:rsidDel="0057634F">
          <w:rPr>
            <w:rFonts w:eastAsiaTheme="minorEastAsia"/>
          </w:rPr>
          <w:delText xml:space="preserve"> 3 </w:delText>
        </w:r>
        <w:r w:rsidR="00C168C9" w:rsidDel="0057634F">
          <w:rPr>
            <w:rFonts w:eastAsiaTheme="minorEastAsia"/>
          </w:rPr>
          <w:delText>and 6 months of age.</w:delText>
        </w:r>
      </w:del>
    </w:p>
    <w:p w14:paraId="7448F0F9" w14:textId="2D516743" w:rsidR="008449C2" w:rsidRDefault="008449C2" w:rsidP="00910E73">
      <w:pPr>
        <w:rPr>
          <w:rFonts w:eastAsiaTheme="minorEastAsia"/>
        </w:rPr>
      </w:pPr>
    </w:p>
    <w:p w14:paraId="26F330E9" w14:textId="03027043" w:rsidR="008449C2" w:rsidRDefault="00A26B95" w:rsidP="00910E73">
      <w:pPr>
        <w:rPr>
          <w:rFonts w:ascii="Calibri" w:eastAsia="Calibri" w:hAnsi="Calibri" w:cs="Calibri"/>
        </w:rPr>
      </w:pPr>
      <w:r>
        <w:rPr>
          <w:rFonts w:eastAsiaTheme="minorEastAsia"/>
        </w:rPr>
        <w:t>We found that</w:t>
      </w:r>
      <w:ins w:id="37" w:author="Sieler Jr, Michael James" w:date="2022-07-21T16:58:00Z">
        <w:r w:rsidR="0057634F">
          <w:rPr>
            <w:rFonts w:eastAsiaTheme="minorEastAsia"/>
          </w:rPr>
          <w:t xml:space="preserve"> diet impacte</w:t>
        </w:r>
      </w:ins>
      <w:ins w:id="38" w:author="Sieler Jr, Michael James" w:date="2022-07-21T16:59:00Z">
        <w:r w:rsidR="0057634F">
          <w:rPr>
            <w:rFonts w:eastAsiaTheme="minorEastAsia"/>
          </w:rPr>
          <w:t>d</w:t>
        </w:r>
      </w:ins>
      <w:r>
        <w:rPr>
          <w:rFonts w:eastAsiaTheme="minorEastAsia"/>
        </w:rPr>
        <w:t xml:space="preserve"> </w:t>
      </w:r>
      <w:ins w:id="39" w:author="Sieler Jr, Michael James" w:date="2022-07-21T16:58:00Z">
        <w:r w:rsidR="0057634F">
          <w:rPr>
            <w:rFonts w:eastAsiaTheme="minorEastAsia"/>
          </w:rPr>
          <w:t xml:space="preserve">the successional development of zebrafish </w:t>
        </w:r>
      </w:ins>
      <w:r>
        <w:rPr>
          <w:rFonts w:eastAsiaTheme="minorEastAsia"/>
        </w:rPr>
        <w:t>g</w:t>
      </w:r>
      <w:r w:rsidR="008449C2">
        <w:rPr>
          <w:rFonts w:eastAsiaTheme="minorEastAsia"/>
        </w:rPr>
        <w:t>ut microbiome</w:t>
      </w:r>
      <w:ins w:id="40" w:author="Sieler Jr, Michael James" w:date="2022-07-21T16:58:00Z">
        <w:r w:rsidR="0057634F">
          <w:rPr>
            <w:rFonts w:eastAsiaTheme="minorEastAsia"/>
          </w:rPr>
          <w:t>s</w:t>
        </w:r>
      </w:ins>
      <w:ins w:id="41" w:author="Sieler Jr, Michael James" w:date="2022-07-21T16:59:00Z">
        <w:r w:rsidR="0057634F">
          <w:rPr>
            <w:rFonts w:eastAsiaTheme="minorEastAsia"/>
          </w:rPr>
          <w:t>. We observed gut microbiome</w:t>
        </w:r>
      </w:ins>
      <w:r w:rsidR="008449C2">
        <w:rPr>
          <w:rFonts w:eastAsiaTheme="minorEastAsia"/>
        </w:rPr>
        <w:t xml:space="preserve"> diversity increase</w:t>
      </w:r>
      <w:r w:rsidR="00F954EB">
        <w:rPr>
          <w:rFonts w:eastAsiaTheme="minorEastAsia"/>
        </w:rPr>
        <w:t>s</w:t>
      </w:r>
      <w:r w:rsidR="008449C2">
        <w:rPr>
          <w:rFonts w:eastAsiaTheme="minorEastAsia"/>
        </w:rPr>
        <w:t xml:space="preserve"> </w:t>
      </w:r>
      <w:del w:id="42" w:author="Sieler Jr, Michael James" w:date="2022-07-21T16:59:00Z">
        <w:r w:rsidR="00F954EB" w:rsidDel="0057634F">
          <w:rPr>
            <w:rFonts w:eastAsiaTheme="minorEastAsia"/>
          </w:rPr>
          <w:delText xml:space="preserve">with time </w:delText>
        </w:r>
      </w:del>
      <w:r w:rsidR="008449C2">
        <w:rPr>
          <w:rFonts w:eastAsiaTheme="minorEastAsia"/>
        </w:rPr>
        <w:t xml:space="preserve">and </w:t>
      </w:r>
      <w:r w:rsidR="00F954EB">
        <w:rPr>
          <w:rFonts w:eastAsiaTheme="minorEastAsia"/>
        </w:rPr>
        <w:t xml:space="preserve">microbial community </w:t>
      </w:r>
      <w:r w:rsidR="008449C2">
        <w:rPr>
          <w:rFonts w:eastAsiaTheme="minorEastAsia"/>
        </w:rPr>
        <w:t>composition varie</w:t>
      </w:r>
      <w:r w:rsidR="00F954EB">
        <w:rPr>
          <w:rFonts w:eastAsiaTheme="minorEastAsia"/>
        </w:rPr>
        <w:t>s</w:t>
      </w:r>
      <w:r w:rsidR="008449C2">
        <w:rPr>
          <w:rFonts w:eastAsiaTheme="minorEastAsia"/>
        </w:rPr>
        <w:t xml:space="preserve"> across time</w:t>
      </w:r>
      <w:r w:rsidR="00CD6FD3">
        <w:rPr>
          <w:rFonts w:eastAsiaTheme="minorEastAsia"/>
        </w:rPr>
        <w:t>, and these observations differed by diet</w:t>
      </w:r>
      <w:r w:rsidR="008449C2">
        <w:rPr>
          <w:rFonts w:eastAsiaTheme="minorEastAsia"/>
        </w:rPr>
        <w:t xml:space="preserve">. Notably, ZIRC fed fish displayed increased diversity at 3 months of age compared to the other diets, as well as an increase in diversity between 3 months and 6 months. </w:t>
      </w:r>
      <w:r w:rsidR="008449C2" w:rsidRPr="724D7023">
        <w:rPr>
          <w:rFonts w:ascii="Calibri" w:eastAsia="Calibri" w:hAnsi="Calibri" w:cs="Calibri"/>
        </w:rPr>
        <w:t xml:space="preserve">The </w:t>
      </w:r>
      <w:r w:rsidR="00F954EB">
        <w:rPr>
          <w:rFonts w:ascii="Calibri" w:eastAsia="Calibri" w:hAnsi="Calibri" w:cs="Calibri"/>
        </w:rPr>
        <w:t xml:space="preserve">microbial community </w:t>
      </w:r>
      <w:r w:rsidR="008449C2">
        <w:rPr>
          <w:rFonts w:ascii="Calibri" w:eastAsia="Calibri" w:hAnsi="Calibri" w:cs="Calibri"/>
        </w:rPr>
        <w:t>composition</w:t>
      </w:r>
      <w:r w:rsidR="008449C2" w:rsidRPr="724D7023">
        <w:rPr>
          <w:rFonts w:ascii="Calibri" w:eastAsia="Calibri" w:hAnsi="Calibri" w:cs="Calibri"/>
        </w:rPr>
        <w:t xml:space="preserve"> vari</w:t>
      </w:r>
      <w:r w:rsidR="00F954EB">
        <w:rPr>
          <w:rFonts w:ascii="Calibri" w:eastAsia="Calibri" w:hAnsi="Calibri" w:cs="Calibri"/>
        </w:rPr>
        <w:t>es</w:t>
      </w:r>
      <w:r w:rsidR="008449C2" w:rsidRPr="724D7023">
        <w:rPr>
          <w:rFonts w:ascii="Calibri" w:eastAsia="Calibri" w:hAnsi="Calibri" w:cs="Calibri"/>
        </w:rPr>
        <w:t xml:space="preserve"> over </w:t>
      </w:r>
      <w:r w:rsidR="008449C2" w:rsidRPr="00B608B8">
        <w:rPr>
          <w:rFonts w:ascii="Calibri" w:eastAsia="Calibri" w:hAnsi="Calibri" w:cs="Calibri"/>
        </w:rPr>
        <w:t>time</w:t>
      </w:r>
      <w:r w:rsidR="008449C2" w:rsidRPr="724D7023">
        <w:rPr>
          <w:rFonts w:ascii="Calibri" w:eastAsia="Calibri" w:hAnsi="Calibri" w:cs="Calibri"/>
        </w:rPr>
        <w:t xml:space="preserve">, but the temporal sensitivity of the abundant taxa in the microbiome is less than the sensitivity of these taxa to different in diet. Rare microbiota, however, appear to vary more as a function of development than diet. These patterns occur regardless of the specific diet being considered. </w:t>
      </w:r>
      <w:r w:rsidR="00F954EB">
        <w:rPr>
          <w:rFonts w:ascii="Calibri" w:eastAsia="Calibri" w:hAnsi="Calibri" w:cs="Calibri"/>
        </w:rPr>
        <w:t>Time alone did not explain differences in body condition score, but ZIRC fed fish experienced an increase on body condition score. Interestingly, increased body condition score induced by ZIRC diet results in lower gut microbiome diversity.</w:t>
      </w:r>
      <w:r w:rsidR="008449C2" w:rsidRPr="724D7023">
        <w:rPr>
          <w:rFonts w:ascii="Calibri" w:eastAsia="Calibri" w:hAnsi="Calibri" w:cs="Calibri"/>
        </w:rPr>
        <w:t xml:space="preserve"> </w:t>
      </w:r>
      <w:r w:rsidR="00F954EB">
        <w:rPr>
          <w:rFonts w:ascii="Calibri" w:eastAsia="Calibri" w:hAnsi="Calibri" w:cs="Calibri"/>
        </w:rPr>
        <w:t>Furthermore, at 3 months ZIRC fed fish microbiome’s did not differ compositionally, but at 6 months they displayed distinct communities that stratified by high and low body condition scores. Together, these results build upon our previous results, and demonstrate that diet plays a</w:t>
      </w:r>
      <w:r>
        <w:rPr>
          <w:rFonts w:ascii="Calibri" w:eastAsia="Calibri" w:hAnsi="Calibri" w:cs="Calibri"/>
        </w:rPr>
        <w:t xml:space="preserve"> continued </w:t>
      </w:r>
      <w:r w:rsidR="00F954EB">
        <w:rPr>
          <w:rFonts w:ascii="Calibri" w:eastAsia="Calibri" w:hAnsi="Calibri" w:cs="Calibri"/>
        </w:rPr>
        <w:t xml:space="preserve">role across the development of zebrafish physiology and gut microbiome. </w:t>
      </w:r>
    </w:p>
    <w:p w14:paraId="52C86D4B" w14:textId="6E15A957" w:rsidR="00A26B95" w:rsidRDefault="00A26B95" w:rsidP="00910E73">
      <w:pPr>
        <w:rPr>
          <w:rFonts w:ascii="Calibri" w:eastAsia="Calibri" w:hAnsi="Calibri" w:cs="Calibri"/>
        </w:rPr>
      </w:pPr>
    </w:p>
    <w:p w14:paraId="65A13521" w14:textId="77777777" w:rsidR="001605C0" w:rsidRDefault="001605C0" w:rsidP="001605C0">
      <w:pPr>
        <w:rPr>
          <w:rFonts w:eastAsiaTheme="minorEastAsia"/>
        </w:rPr>
      </w:pPr>
    </w:p>
    <w:p w14:paraId="73D72060" w14:textId="77777777" w:rsidR="001605C0" w:rsidRDefault="001605C0">
      <w:pPr>
        <w:rPr>
          <w:rFonts w:eastAsiaTheme="minorEastAsia"/>
        </w:rPr>
      </w:pPr>
      <w:r>
        <w:rPr>
          <w:rFonts w:eastAsiaTheme="minorEastAsia"/>
        </w:rPr>
        <w:br w:type="page"/>
      </w:r>
    </w:p>
    <w:p w14:paraId="44E4642B" w14:textId="3A5534F7" w:rsidR="001605C0" w:rsidRPr="00C4468F" w:rsidRDefault="001605C0" w:rsidP="00C4468F">
      <w:pPr>
        <w:pStyle w:val="ListParagraph"/>
        <w:numPr>
          <w:ilvl w:val="0"/>
          <w:numId w:val="1"/>
        </w:numPr>
        <w:rPr>
          <w:rFonts w:ascii="Calibri" w:eastAsia="Calibri" w:hAnsi="Calibri" w:cs="Calibri"/>
          <w:b/>
          <w:bCs/>
          <w:color w:val="000000" w:themeColor="text1"/>
        </w:rPr>
      </w:pPr>
      <w:commentRangeStart w:id="43"/>
      <w:r w:rsidRPr="00C4468F">
        <w:rPr>
          <w:rFonts w:ascii="Calibri" w:eastAsia="Calibri" w:hAnsi="Calibri" w:cs="Calibri"/>
          <w:b/>
          <w:bCs/>
          <w:color w:val="000000" w:themeColor="text1"/>
        </w:rPr>
        <w:lastRenderedPageBreak/>
        <w:t>Diet influences gut microbiome’s sensitivity to pathogen exposure</w:t>
      </w:r>
      <w:commentRangeEnd w:id="43"/>
      <w:r w:rsidR="00B608B8">
        <w:rPr>
          <w:rStyle w:val="CommentReference"/>
        </w:rPr>
        <w:commentReference w:id="43"/>
      </w:r>
    </w:p>
    <w:p w14:paraId="678DC5A6" w14:textId="77777777" w:rsidR="001605C0" w:rsidRDefault="001605C0" w:rsidP="001605C0">
      <w:pPr>
        <w:rPr>
          <w:rFonts w:eastAsiaTheme="minorEastAsia"/>
        </w:rPr>
      </w:pPr>
    </w:p>
    <w:p w14:paraId="2803A69F" w14:textId="491A6B47" w:rsidR="00A462DE" w:rsidRDefault="001605C0" w:rsidP="001605C0">
      <w:pPr>
        <w:rPr>
          <w:rFonts w:eastAsiaTheme="minorEastAsia"/>
        </w:rPr>
      </w:pPr>
      <w:r>
        <w:rPr>
          <w:rFonts w:eastAsiaTheme="minorEastAsia"/>
        </w:rPr>
        <w:t>Zebrafish facilities are known to host many pathogens which can introduce non-protocol induced inconsistenc</w:t>
      </w:r>
      <w:r w:rsidR="00CD6FD3">
        <w:rPr>
          <w:rFonts w:eastAsiaTheme="minorEastAsia"/>
        </w:rPr>
        <w:t>ies</w:t>
      </w:r>
      <w:r>
        <w:rPr>
          <w:rFonts w:eastAsiaTheme="minorEastAsia"/>
        </w:rPr>
        <w:t xml:space="preserve"> in study outcomes. One pathogen that is found in 40% of zebrafish facilities is </w:t>
      </w:r>
      <w:r w:rsidRPr="00CD6FD3">
        <w:rPr>
          <w:rFonts w:eastAsiaTheme="minorEastAsia"/>
          <w:i/>
          <w:iCs/>
        </w:rPr>
        <w:t>M</w:t>
      </w:r>
      <w:r w:rsidR="00CD6FD3" w:rsidRPr="00CD6FD3">
        <w:rPr>
          <w:rFonts w:eastAsiaTheme="minorEastAsia"/>
          <w:i/>
          <w:iCs/>
        </w:rPr>
        <w:t>ycobacterium</w:t>
      </w:r>
      <w:r w:rsidRPr="00CD6FD3">
        <w:rPr>
          <w:rFonts w:eastAsiaTheme="minorEastAsia"/>
          <w:i/>
          <w:iCs/>
        </w:rPr>
        <w:t xml:space="preserve"> </w:t>
      </w:r>
      <w:r w:rsidR="009F3F46">
        <w:rPr>
          <w:rFonts w:eastAsiaTheme="minorEastAsia"/>
          <w:i/>
          <w:iCs/>
        </w:rPr>
        <w:t>c</w:t>
      </w:r>
      <w:r w:rsidRPr="00CD6FD3">
        <w:rPr>
          <w:rFonts w:eastAsiaTheme="minorEastAsia"/>
          <w:i/>
          <w:iCs/>
        </w:rPr>
        <w:t>helonae</w:t>
      </w:r>
      <w:r>
        <w:rPr>
          <w:rFonts w:eastAsiaTheme="minorEastAsia"/>
        </w:rPr>
        <w:t xml:space="preserve">, and is hypothesized to be introduce through diet. </w:t>
      </w:r>
      <w:r w:rsidRPr="00CD6FD3">
        <w:rPr>
          <w:rFonts w:eastAsiaTheme="minorEastAsia"/>
          <w:i/>
          <w:iCs/>
        </w:rPr>
        <w:t>M. chelonae</w:t>
      </w:r>
      <w:r>
        <w:rPr>
          <w:rFonts w:eastAsiaTheme="minorEastAsia"/>
        </w:rPr>
        <w:t xml:space="preserve"> causes gut inflammation in zebrafish.</w:t>
      </w:r>
      <w:r w:rsidR="002647E7">
        <w:rPr>
          <w:rFonts w:eastAsiaTheme="minorEastAsia"/>
        </w:rPr>
        <w:t xml:space="preserve"> Previous work of ours has shown that pathogen exposure </w:t>
      </w:r>
      <w:r w:rsidR="009F3F46">
        <w:rPr>
          <w:rFonts w:eastAsiaTheme="minorEastAsia"/>
        </w:rPr>
        <w:t xml:space="preserve">disrupted </w:t>
      </w:r>
      <w:r w:rsidR="002647E7">
        <w:rPr>
          <w:rFonts w:eastAsiaTheme="minorEastAsia"/>
        </w:rPr>
        <w:t>the gut microbiomes of zebrafish</w:t>
      </w:r>
      <w:r w:rsidR="009F3F46">
        <w:rPr>
          <w:rFonts w:eastAsiaTheme="minorEastAsia"/>
        </w:rPr>
        <w:t>, but the joint effect</w:t>
      </w:r>
      <w:r w:rsidR="00A462DE">
        <w:rPr>
          <w:rFonts w:eastAsiaTheme="minorEastAsia"/>
        </w:rPr>
        <w:t>s</w:t>
      </w:r>
      <w:r w:rsidR="009F3F46">
        <w:rPr>
          <w:rFonts w:eastAsiaTheme="minorEastAsia"/>
        </w:rPr>
        <w:t xml:space="preserve"> of diet and pathogen exposure on zebrafish gut microbiomes and physiology remains unclear</w:t>
      </w:r>
      <w:r w:rsidR="00A462DE">
        <w:rPr>
          <w:rFonts w:eastAsiaTheme="minorEastAsia"/>
        </w:rPr>
        <w:t xml:space="preserve">. Elucidating these relationships could offer microbiome-targeted treatments for preventing or minimizing the impacts of pathogen exposure on zebrafish health and study outcomes. </w:t>
      </w:r>
      <w:r w:rsidR="009F3F46">
        <w:rPr>
          <w:rFonts w:eastAsiaTheme="minorEastAsia"/>
        </w:rPr>
        <w:t xml:space="preserve">Here, we exposed zebrafish fed different diets to </w:t>
      </w:r>
      <w:r w:rsidR="009F3F46" w:rsidRPr="009F3F46">
        <w:rPr>
          <w:rFonts w:eastAsiaTheme="minorEastAsia"/>
          <w:i/>
          <w:iCs/>
        </w:rPr>
        <w:t>M. chelonae</w:t>
      </w:r>
      <w:r>
        <w:rPr>
          <w:rFonts w:eastAsiaTheme="minorEastAsia"/>
        </w:rPr>
        <w:t xml:space="preserve"> </w:t>
      </w:r>
      <w:r w:rsidR="009F3F46">
        <w:rPr>
          <w:rFonts w:eastAsiaTheme="minorEastAsia"/>
        </w:rPr>
        <w:t xml:space="preserve">to </w:t>
      </w:r>
      <w:r w:rsidR="00A462DE">
        <w:rPr>
          <w:rFonts w:eastAsiaTheme="minorEastAsia"/>
        </w:rPr>
        <w:t>and measured the effects on</w:t>
      </w:r>
      <w:r w:rsidR="00CD6FD3">
        <w:rPr>
          <w:rFonts w:eastAsiaTheme="minorEastAsia"/>
        </w:rPr>
        <w:t xml:space="preserve"> zebrafish physiology and microbiome </w:t>
      </w:r>
      <w:r w:rsidR="00A462DE">
        <w:rPr>
          <w:rFonts w:eastAsiaTheme="minorEastAsia"/>
        </w:rPr>
        <w:t>across their development at 3 and 6 months</w:t>
      </w:r>
      <w:r>
        <w:rPr>
          <w:rFonts w:eastAsiaTheme="minorEastAsia"/>
        </w:rPr>
        <w:t xml:space="preserve">. </w:t>
      </w:r>
    </w:p>
    <w:p w14:paraId="500E594D" w14:textId="08E3B0EC" w:rsidR="00A26B95" w:rsidRDefault="00A26B95" w:rsidP="001605C0"/>
    <w:p w14:paraId="22070569" w14:textId="1277B70C" w:rsidR="001605C0" w:rsidRDefault="550710B1" w:rsidP="550710B1">
      <w:r>
        <w:t xml:space="preserve">We found that the impact of </w:t>
      </w:r>
      <w:r w:rsidRPr="550710B1">
        <w:rPr>
          <w:rFonts w:ascii="Calibri" w:eastAsia="Calibri" w:hAnsi="Calibri" w:cs="Calibri"/>
          <w:i/>
          <w:iCs/>
        </w:rPr>
        <w:t xml:space="preserve">M. chelonae </w:t>
      </w:r>
      <w:r>
        <w:t>exposure on the gut microbiome depended on diet. The gut microbiome diversity of ZIRC fed fish are uniquely sensitive to pathogen exposure, while Gemma and Watts fed fish are resistant to the effects of pathogen exposure. Post-exposure ZIRC fed fish had lower microbiome diversity, whereas microbiome diversity of fish fed Gemma and Watts diets were not different between exposure groups. However, the microbial community composition’s sensitivity to pathogen exposure is overwhelmed by the effects of diet. Microbiome compositions stratified into unique communities based on exposure type, these effects were dwarfed by the effects of diet. These results show that while pathogen exposure can impact the diversification of the gut microbiome across their development, diet plays a more influential role in the gut microbiome’s overall composition. Taken together, these results demonstrate that choice in husbandry practices involving diet can potentially mask or exacerbate the effects of pathogen exposure if not properly taken into consideration.</w:t>
      </w:r>
    </w:p>
    <w:sectPr w:rsidR="001605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ler Jr, Michael James" w:date="2022-07-13T09:09:00Z" w:initials="SJMJ">
    <w:p w14:paraId="5ED0E091" w14:textId="77777777" w:rsidR="00B608B8" w:rsidRDefault="00B608B8" w:rsidP="005E33F5">
      <w:r>
        <w:rPr>
          <w:rStyle w:val="CommentReference"/>
        </w:rPr>
        <w:annotationRef/>
      </w:r>
      <w:r>
        <w:rPr>
          <w:sz w:val="20"/>
          <w:szCs w:val="20"/>
        </w:rPr>
        <w:t>Set up:</w:t>
      </w:r>
    </w:p>
    <w:p w14:paraId="0E43F1AC" w14:textId="77777777" w:rsidR="00B608B8" w:rsidRDefault="00B608B8" w:rsidP="005E33F5">
      <w:r>
        <w:rPr>
          <w:sz w:val="20"/>
          <w:szCs w:val="20"/>
        </w:rPr>
        <w:t>- What’s the problem?</w:t>
      </w:r>
    </w:p>
    <w:p w14:paraId="5F9B028A" w14:textId="77777777" w:rsidR="00B608B8" w:rsidRDefault="00B608B8" w:rsidP="005E33F5">
      <w:r>
        <w:rPr>
          <w:sz w:val="20"/>
          <w:szCs w:val="20"/>
        </w:rPr>
        <w:t>- What’s the rationale for investigating the problem?</w:t>
      </w:r>
    </w:p>
    <w:p w14:paraId="58BD44AB" w14:textId="77777777" w:rsidR="00B608B8" w:rsidRDefault="00B608B8" w:rsidP="005E33F5">
      <w:r>
        <w:rPr>
          <w:sz w:val="20"/>
          <w:szCs w:val="20"/>
        </w:rPr>
        <w:t>- Why it’s interesting?</w:t>
      </w:r>
    </w:p>
    <w:p w14:paraId="70003A78" w14:textId="77777777" w:rsidR="00B608B8" w:rsidRDefault="00B608B8" w:rsidP="005E33F5">
      <w:r>
        <w:rPr>
          <w:sz w:val="20"/>
          <w:szCs w:val="20"/>
        </w:rPr>
        <w:t> </w:t>
      </w:r>
    </w:p>
    <w:p w14:paraId="53D01271" w14:textId="77777777" w:rsidR="00B608B8" w:rsidRDefault="00B608B8" w:rsidP="005E33F5">
      <w:r>
        <w:rPr>
          <w:sz w:val="20"/>
          <w:szCs w:val="20"/>
        </w:rPr>
        <w:t>Summary:</w:t>
      </w:r>
    </w:p>
    <w:p w14:paraId="706054D6" w14:textId="77777777" w:rsidR="00B608B8" w:rsidRDefault="00B608B8" w:rsidP="005E33F5">
      <w:r>
        <w:rPr>
          <w:sz w:val="20"/>
          <w:szCs w:val="20"/>
        </w:rPr>
        <w:t>- What did we observe (results) within the context of how set up paragraph was presented?</w:t>
      </w:r>
    </w:p>
  </w:comment>
  <w:comment w:id="18" w:author="Sieler Jr, Michael James" w:date="2022-07-13T09:09:00Z" w:initials="SJMJ">
    <w:p w14:paraId="5651DBA2" w14:textId="77777777" w:rsidR="00B608B8" w:rsidRDefault="00B608B8" w:rsidP="00236102">
      <w:r>
        <w:rPr>
          <w:rStyle w:val="CommentReference"/>
        </w:rPr>
        <w:annotationRef/>
      </w:r>
      <w:r>
        <w:rPr>
          <w:sz w:val="20"/>
          <w:szCs w:val="20"/>
        </w:rPr>
        <w:t>Set up:</w:t>
      </w:r>
    </w:p>
    <w:p w14:paraId="1D63B862" w14:textId="77777777" w:rsidR="00B608B8" w:rsidRDefault="00B608B8" w:rsidP="00236102">
      <w:r>
        <w:rPr>
          <w:sz w:val="20"/>
          <w:szCs w:val="20"/>
        </w:rPr>
        <w:t>- What’s the problem?</w:t>
      </w:r>
    </w:p>
    <w:p w14:paraId="15A55BF9" w14:textId="77777777" w:rsidR="00B608B8" w:rsidRDefault="00B608B8" w:rsidP="00236102">
      <w:r>
        <w:rPr>
          <w:sz w:val="20"/>
          <w:szCs w:val="20"/>
        </w:rPr>
        <w:t>- What’s the rationale for investigating the problem?</w:t>
      </w:r>
    </w:p>
    <w:p w14:paraId="03C6272B" w14:textId="77777777" w:rsidR="00B608B8" w:rsidRDefault="00B608B8" w:rsidP="00236102">
      <w:r>
        <w:rPr>
          <w:sz w:val="20"/>
          <w:szCs w:val="20"/>
        </w:rPr>
        <w:t>- Why it’s interesting?</w:t>
      </w:r>
    </w:p>
    <w:p w14:paraId="63D94994" w14:textId="77777777" w:rsidR="00B608B8" w:rsidRDefault="00B608B8" w:rsidP="00236102">
      <w:r>
        <w:rPr>
          <w:sz w:val="20"/>
          <w:szCs w:val="20"/>
        </w:rPr>
        <w:t> </w:t>
      </w:r>
    </w:p>
    <w:p w14:paraId="21E88C02" w14:textId="77777777" w:rsidR="00B608B8" w:rsidRDefault="00B608B8" w:rsidP="00236102">
      <w:r>
        <w:rPr>
          <w:sz w:val="20"/>
          <w:szCs w:val="20"/>
        </w:rPr>
        <w:t>Summary:</w:t>
      </w:r>
    </w:p>
    <w:p w14:paraId="714FE903" w14:textId="77777777" w:rsidR="00B608B8" w:rsidRDefault="00B608B8" w:rsidP="00236102">
      <w:r>
        <w:rPr>
          <w:sz w:val="20"/>
          <w:szCs w:val="20"/>
        </w:rPr>
        <w:t>- What did we observe (results) within the context of how set up paragraph was presented?</w:t>
      </w:r>
    </w:p>
    <w:p w14:paraId="21AB1273" w14:textId="77777777" w:rsidR="00B608B8" w:rsidRDefault="00B608B8" w:rsidP="00236102"/>
  </w:comment>
  <w:comment w:id="43" w:author="Sieler Jr, Michael James" w:date="2022-07-13T09:09:00Z" w:initials="SJMJ">
    <w:p w14:paraId="353123D1" w14:textId="77777777" w:rsidR="00B608B8" w:rsidRDefault="00B608B8" w:rsidP="004F2E46">
      <w:r>
        <w:rPr>
          <w:rStyle w:val="CommentReference"/>
        </w:rPr>
        <w:annotationRef/>
      </w:r>
      <w:r>
        <w:rPr>
          <w:sz w:val="20"/>
          <w:szCs w:val="20"/>
        </w:rPr>
        <w:t>Set up:</w:t>
      </w:r>
    </w:p>
    <w:p w14:paraId="3937DD25" w14:textId="77777777" w:rsidR="00B608B8" w:rsidRDefault="00B608B8" w:rsidP="004F2E46">
      <w:r>
        <w:rPr>
          <w:sz w:val="20"/>
          <w:szCs w:val="20"/>
        </w:rPr>
        <w:t>- What’s the problem?</w:t>
      </w:r>
    </w:p>
    <w:p w14:paraId="2F2BB493" w14:textId="77777777" w:rsidR="00B608B8" w:rsidRDefault="00B608B8" w:rsidP="004F2E46">
      <w:r>
        <w:rPr>
          <w:sz w:val="20"/>
          <w:szCs w:val="20"/>
        </w:rPr>
        <w:t>- What’s the rationale for investigating the problem?</w:t>
      </w:r>
    </w:p>
    <w:p w14:paraId="3ABB46F7" w14:textId="77777777" w:rsidR="00B608B8" w:rsidRDefault="00B608B8" w:rsidP="004F2E46">
      <w:r>
        <w:rPr>
          <w:sz w:val="20"/>
          <w:szCs w:val="20"/>
        </w:rPr>
        <w:t>- Why it’s interesting?</w:t>
      </w:r>
    </w:p>
    <w:p w14:paraId="3D9E4A39" w14:textId="77777777" w:rsidR="00B608B8" w:rsidRDefault="00B608B8" w:rsidP="004F2E46">
      <w:r>
        <w:rPr>
          <w:sz w:val="20"/>
          <w:szCs w:val="20"/>
        </w:rPr>
        <w:t> </w:t>
      </w:r>
    </w:p>
    <w:p w14:paraId="7C923409" w14:textId="77777777" w:rsidR="00B608B8" w:rsidRDefault="00B608B8" w:rsidP="004F2E46">
      <w:r>
        <w:rPr>
          <w:sz w:val="20"/>
          <w:szCs w:val="20"/>
        </w:rPr>
        <w:t>Summary:</w:t>
      </w:r>
    </w:p>
    <w:p w14:paraId="0FE33A7A" w14:textId="77777777" w:rsidR="00B608B8" w:rsidRDefault="00B608B8" w:rsidP="004F2E46">
      <w:r>
        <w:rPr>
          <w:sz w:val="20"/>
          <w:szCs w:val="20"/>
        </w:rPr>
        <w:t>- What did we observe (results) within the context of how set up paragraph was presented?</w:t>
      </w:r>
    </w:p>
    <w:p w14:paraId="1B4721E1" w14:textId="77777777" w:rsidR="00B608B8" w:rsidRDefault="00B608B8" w:rsidP="004F2E4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054D6" w15:done="0"/>
  <w15:commentEx w15:paraId="21AB1273" w15:done="0"/>
  <w15:commentEx w15:paraId="1B472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0A49" w16cex:dateUtc="2022-07-13T16:09:00Z"/>
  <w16cex:commentExtensible w16cex:durableId="26790A54" w16cex:dateUtc="2022-07-13T16:09:00Z"/>
  <w16cex:commentExtensible w16cex:durableId="26790A60" w16cex:dateUtc="2022-07-13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054D6" w16cid:durableId="26790A49"/>
  <w16cid:commentId w16cid:paraId="21AB1273" w16cid:durableId="26790A54"/>
  <w16cid:commentId w16cid:paraId="1B4721E1" w16cid:durableId="26790A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85392"/>
    <w:multiLevelType w:val="hybridMultilevel"/>
    <w:tmpl w:val="AA8892DE"/>
    <w:lvl w:ilvl="0" w:tplc="10B66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07093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ler Jr, Michael James">
    <w15:presenceInfo w15:providerId="AD" w15:userId="S::sielerjm@oregonstate.edu::7edeff3c-38ab-4ac3-a485-a5fc2ee9f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73"/>
    <w:rsid w:val="00100F21"/>
    <w:rsid w:val="00101D4B"/>
    <w:rsid w:val="00104C83"/>
    <w:rsid w:val="001605C0"/>
    <w:rsid w:val="001F630C"/>
    <w:rsid w:val="002647E7"/>
    <w:rsid w:val="0036767B"/>
    <w:rsid w:val="003A19DD"/>
    <w:rsid w:val="00573C31"/>
    <w:rsid w:val="0057634F"/>
    <w:rsid w:val="005E54F4"/>
    <w:rsid w:val="006565B1"/>
    <w:rsid w:val="0082677F"/>
    <w:rsid w:val="008449C2"/>
    <w:rsid w:val="008B38C2"/>
    <w:rsid w:val="00907FCC"/>
    <w:rsid w:val="00910E73"/>
    <w:rsid w:val="00916B49"/>
    <w:rsid w:val="009C4082"/>
    <w:rsid w:val="009E2B66"/>
    <w:rsid w:val="009F3F46"/>
    <w:rsid w:val="00A26B95"/>
    <w:rsid w:val="00A462DE"/>
    <w:rsid w:val="00A8719F"/>
    <w:rsid w:val="00B608B8"/>
    <w:rsid w:val="00C168C9"/>
    <w:rsid w:val="00C4468F"/>
    <w:rsid w:val="00C50573"/>
    <w:rsid w:val="00C76677"/>
    <w:rsid w:val="00C77B97"/>
    <w:rsid w:val="00CD6FD3"/>
    <w:rsid w:val="00D0108D"/>
    <w:rsid w:val="00D25BEF"/>
    <w:rsid w:val="00D72A97"/>
    <w:rsid w:val="00DC3A35"/>
    <w:rsid w:val="00F954EB"/>
    <w:rsid w:val="5507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49F61"/>
  <w15:chartTrackingRefBased/>
  <w15:docId w15:val="{524A9477-1F54-134E-A802-D81F3203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08B8"/>
    <w:rPr>
      <w:sz w:val="16"/>
      <w:szCs w:val="16"/>
    </w:rPr>
  </w:style>
  <w:style w:type="paragraph" w:styleId="CommentText">
    <w:name w:val="annotation text"/>
    <w:basedOn w:val="Normal"/>
    <w:link w:val="CommentTextChar"/>
    <w:uiPriority w:val="99"/>
    <w:semiHidden/>
    <w:unhideWhenUsed/>
    <w:rsid w:val="00B608B8"/>
    <w:rPr>
      <w:sz w:val="20"/>
      <w:szCs w:val="20"/>
    </w:rPr>
  </w:style>
  <w:style w:type="character" w:customStyle="1" w:styleId="CommentTextChar">
    <w:name w:val="Comment Text Char"/>
    <w:basedOn w:val="DefaultParagraphFont"/>
    <w:link w:val="CommentText"/>
    <w:uiPriority w:val="99"/>
    <w:semiHidden/>
    <w:rsid w:val="00B608B8"/>
    <w:rPr>
      <w:sz w:val="20"/>
      <w:szCs w:val="20"/>
    </w:rPr>
  </w:style>
  <w:style w:type="paragraph" w:styleId="CommentSubject">
    <w:name w:val="annotation subject"/>
    <w:basedOn w:val="CommentText"/>
    <w:next w:val="CommentText"/>
    <w:link w:val="CommentSubjectChar"/>
    <w:uiPriority w:val="99"/>
    <w:semiHidden/>
    <w:unhideWhenUsed/>
    <w:rsid w:val="00B608B8"/>
    <w:rPr>
      <w:b/>
      <w:bCs/>
    </w:rPr>
  </w:style>
  <w:style w:type="character" w:customStyle="1" w:styleId="CommentSubjectChar">
    <w:name w:val="Comment Subject Char"/>
    <w:basedOn w:val="CommentTextChar"/>
    <w:link w:val="CommentSubject"/>
    <w:uiPriority w:val="99"/>
    <w:semiHidden/>
    <w:rsid w:val="00B608B8"/>
    <w:rPr>
      <w:b/>
      <w:bCs/>
      <w:sz w:val="20"/>
      <w:szCs w:val="20"/>
    </w:rPr>
  </w:style>
  <w:style w:type="paragraph" w:styleId="ListParagraph">
    <w:name w:val="List Paragraph"/>
    <w:basedOn w:val="Normal"/>
    <w:uiPriority w:val="34"/>
    <w:qFormat/>
    <w:rsid w:val="00C4468F"/>
    <w:pPr>
      <w:ind w:left="720"/>
      <w:contextualSpacing/>
    </w:pPr>
  </w:style>
  <w:style w:type="paragraph" w:styleId="Revision">
    <w:name w:val="Revision"/>
    <w:hidden/>
    <w:uiPriority w:val="99"/>
    <w:semiHidden/>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4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Sieler Jr, Michael James</dc:creator>
  <cp:keywords/>
  <dc:description/>
  <cp:lastModifiedBy>Sieler Jr, Michael James</cp:lastModifiedBy>
  <cp:revision>2</cp:revision>
  <dcterms:created xsi:type="dcterms:W3CDTF">2022-08-01T18:22:00Z</dcterms:created>
  <dcterms:modified xsi:type="dcterms:W3CDTF">2022-08-01T18:22:00Z</dcterms:modified>
</cp:coreProperties>
</file>